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D2278" w14:textId="6993FE62" w:rsidR="00B021CA" w:rsidRDefault="00DB2830">
      <w:pPr>
        <w:pStyle w:val="Body"/>
      </w:pPr>
      <w:r>
        <w:rPr>
          <w:noProof/>
        </w:rPr>
        <mc:AlternateContent>
          <mc:Choice Requires="wpg">
            <w:drawing>
              <wp:anchor distT="0" distB="0" distL="0" distR="0" simplePos="0" relativeHeight="251659264" behindDoc="0" locked="0" layoutInCell="1" allowOverlap="1" wp14:anchorId="0BEB44DB" wp14:editId="566130A5">
                <wp:simplePos x="0" y="0"/>
                <wp:positionH relativeFrom="page">
                  <wp:posOffset>4544060</wp:posOffset>
                </wp:positionH>
                <wp:positionV relativeFrom="page">
                  <wp:posOffset>0</wp:posOffset>
                </wp:positionV>
                <wp:extent cx="2999740" cy="10679430"/>
                <wp:effectExtent l="635"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9740" cy="10679430"/>
                          <a:chOff x="0" y="0"/>
                          <a:chExt cx="3000219" cy="10679430"/>
                        </a:xfrm>
                      </wpg:grpSpPr>
                      <wps:wsp>
                        <wps:cNvPr id="5" name="Rectangle 3"/>
                        <wps:cNvSpPr>
                          <a:spLocks noChangeArrowheads="1"/>
                        </wps:cNvSpPr>
                        <wps:spPr bwMode="auto">
                          <a:xfrm>
                            <a:off x="0" y="0"/>
                            <a:ext cx="134198" cy="10679430"/>
                          </a:xfrm>
                          <a:prstGeom prst="rect">
                            <a:avLst/>
                          </a:prstGeom>
                          <a:blipFill dpi="0" rotWithShape="1">
                            <a:blip r:embed="rId9"/>
                            <a:srcRect/>
                            <a:tile tx="0" ty="0" sx="100000" sy="100000" flip="none" algn="tl"/>
                          </a:blip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120730" y="0"/>
                            <a:ext cx="2879490" cy="10679430"/>
                          </a:xfrm>
                          <a:prstGeom prst="rect">
                            <a:avLst/>
                          </a:prstGeom>
                          <a:solidFill>
                            <a:srgbClr val="F60E4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wps:wsp>
                        <wps:cNvPr id="8" name="Text Box 5"/>
                        <wps:cNvSpPr txBox="1">
                          <a:spLocks noChangeArrowheads="1"/>
                        </wps:cNvSpPr>
                        <wps:spPr bwMode="auto">
                          <a:xfrm>
                            <a:off x="182880" y="7178440"/>
                            <a:ext cx="2810653" cy="3008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1346E3F" w14:textId="77777777" w:rsidR="00B021CA" w:rsidRDefault="001D02C0">
                              <w:pPr>
                                <w:pStyle w:val="NoSpacing"/>
                                <w:spacing w:line="360" w:lineRule="auto"/>
                              </w:pPr>
                              <w:r>
                                <w:rPr>
                                  <w:color w:val="FFFFFF"/>
                                  <w:u w:color="FFFFFF"/>
                                </w:rPr>
                                <w:t xml:space="preserve">IIHT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57.8pt;margin-top:0;width:236.2pt;height:840.9pt;z-index:251659264;mso-wrap-distance-left:0;mso-wrap-distance-right:0;mso-position-horizontal-relative:page;mso-position-vertical-relative:page" coordsize="30002,106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">
                <v:rect id="Rectangle 3" o:spid="_x0000_s1027" style="position:absolute;width:1341;height:106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JMUA&#10;AADaAAAADwAAAGRycy9kb3ducmV2LnhtbESPQWsCMRSE70L/Q3iF3mrW0lbZGsUKQiml0tWD3l43&#10;z81q8rJsoq7/3hQKHoeZ+YYZTztnxYnaUHtWMOhnIIhLr2uuFKxXi8cRiBCRNVrPpOBCAaaTu94Y&#10;c+3P/EOnIlYiQTjkqMDE2ORShtKQw9D3DXHydr51GJNsK6lbPCe4s/Ipy16lw5rTgsGG5obKQ3F0&#10;CujX2M3ndn8c7Jbfdlm8P++/hl6ph/tu9gYiUhdv4f/2h1bwAn9X0g2Qk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8MkxQAAANoAAAAPAAAAAAAAAAAAAAAAAJgCAABkcnMv&#10;ZG93bnJldi54bWxQSwUGAAAAAAQABAD1AAAAigMAAAAA&#10;" stroked="f" strokeweight="1pt">
                  <v:fill r:id="rId10" o:title="" recolor="t" rotate="t" type="tile"/>
                  <v:stroke miterlimit="4"/>
                </v:rect>
                <v:rect id="Rectangle 4" o:spid="_x0000_s1028" style="position:absolute;left:1207;width:28795;height:106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N5tsQA&#10;AADaAAAADwAAAGRycy9kb3ducmV2LnhtbESP3WrCQBSE7wu+w3KE3tWNUqyk2UgiDS0UCv48wCF7&#10;mkSzZ0N2NbFP3xUEL4eZ+YZJ1qNpxYV611hWMJ9FIIhLqxuuFBz2xcsKhPPIGlvLpOBKDtbp5CnB&#10;WNuBt3TZ+UoECLsYFdTed7GUrqzJoJvZjjh4v7Y36IPsK6l7HALctHIRRUtpsOGwUGNHm5rK0+5s&#10;FDRt8XmeZ685jse3v3z7c7h+lx9KPU/H7B2Ep9E/wvf2l1awhNuVc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zebbEAAAA2gAAAA8AAAAAAAAAAAAAAAAAmAIAAGRycy9k&#10;b3ducmV2LnhtbFBLBQYAAAAABAAEAPUAAACJAwAAAAA=&#10;" fillcolor="#f60e40" stroked="f" strokeweight="1pt">
                  <v:stroke miterlimit="4"/>
                </v:rect>
                <v:shapetype id="_x0000_t202" coordsize="21600,21600" o:spt="202" path="m,l,21600r21600,l21600,xe">
                  <v:stroke joinstyle="miter"/>
                  <v:path gradientshapeok="t" o:connecttype="rect"/>
                </v:shapetype>
                <v:shape id="Text Box 5" o:spid="_x0000_s1029" type="#_x0000_t202" style="position:absolute;left:1828;top:71784;width:28107;height:30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6x+roA&#10;AADaAAAADwAAAGRycy9kb3ducmV2LnhtbERPyw7BQBTdS/zD5EpshCkLpAxBIoiV1/6mc7WNzp3q&#10;jKq/NwuJ5cl5z5eNKURNlcstKxgOIhDEidU5pwqul21/CsJ5ZI2FZVLwIQfLRbs1x1jbN5+oPvtU&#10;hBB2MSrIvC9jKV2SkUE3sCVx4O62MugDrFKpK3yHcFPIURSNpcGcQ0OGJW0ySh7nl1GQGkNEk+MJ&#10;n9P1TdeH3iTZkVLdTrOagfDU+L/4595rBWFruBJugFx8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Nd6x+roAAADaAAAADwAAAAAAAAAAAAAAAACYAgAAZHJzL2Rvd25yZXYueG1s&#10;UEsFBgAAAAAEAAQA9QAAAH8DAAAAAA==&#10;" filled="f" stroked="f" strokeweight="1pt">
                  <v:stroke miterlimit="4"/>
                  <v:textbox>
                    <w:txbxContent>
                      <w:p w14:paraId="11346E3F" w14:textId="77777777" w:rsidR="00B021CA" w:rsidRDefault="001D02C0">
                        <w:pPr>
                          <w:pStyle w:val="NoSpacing"/>
                          <w:spacing w:line="360" w:lineRule="auto"/>
                        </w:pPr>
                        <w:r>
                          <w:rPr>
                            <w:color w:val="FFFFFF"/>
                            <w:u w:color="FFFFFF"/>
                          </w:rPr>
                          <w:t xml:space="preserve">IIHT </w:t>
                        </w:r>
                      </w:p>
                    </w:txbxContent>
                  </v:textbox>
                </v:shape>
                <w10:wrap anchorx="page" anchory="page"/>
              </v:group>
            </w:pict>
          </mc:Fallback>
        </mc:AlternateContent>
      </w:r>
    </w:p>
    <w:p w14:paraId="1B6028D7" w14:textId="68840CBD" w:rsidR="00B021CA" w:rsidRDefault="00DB2830">
      <w:pPr>
        <w:pStyle w:val="Body"/>
      </w:pPr>
      <w:r>
        <w:rPr>
          <w:noProof/>
        </w:rPr>
        <mc:AlternateContent>
          <mc:Choice Requires="wps">
            <w:drawing>
              <wp:anchor distT="0" distB="0" distL="0" distR="0" simplePos="0" relativeHeight="251660288" behindDoc="0" locked="0" layoutInCell="1" allowOverlap="1" wp14:anchorId="5BBD37FC" wp14:editId="758ACA69">
                <wp:simplePos x="0" y="0"/>
                <wp:positionH relativeFrom="page">
                  <wp:posOffset>0</wp:posOffset>
                </wp:positionH>
                <wp:positionV relativeFrom="page">
                  <wp:posOffset>0</wp:posOffset>
                </wp:positionV>
                <wp:extent cx="7099300" cy="1738630"/>
                <wp:effectExtent l="9525" t="9525" r="15875" b="1397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9300" cy="1738630"/>
                        </a:xfrm>
                        <a:prstGeom prst="rect">
                          <a:avLst/>
                        </a:prstGeom>
                        <a:solidFill>
                          <a:srgbClr val="C00000"/>
                        </a:solidFill>
                        <a:ln w="19050">
                          <a:solidFill>
                            <a:srgbClr val="000000"/>
                          </a:solidFill>
                          <a:round/>
                          <a:headEnd/>
                          <a:tailEnd/>
                        </a:ln>
                      </wps:spPr>
                      <wps:txbx>
                        <w:txbxContent>
                          <w:p w14:paraId="061D451B" w14:textId="77777777" w:rsidR="00B021CA" w:rsidRDefault="001D02C0">
                            <w:pPr>
                              <w:pStyle w:val="NoSpacing"/>
                              <w:jc w:val="right"/>
                            </w:pPr>
                            <w:proofErr w:type="spellStart"/>
                            <w:r>
                              <w:rPr>
                                <w:smallCaps/>
                                <w:color w:val="FFFFFF"/>
                                <w:sz w:val="70"/>
                                <w:szCs w:val="70"/>
                                <w:u w:color="FFFFFF"/>
                              </w:rPr>
                              <w:t>IoT</w:t>
                            </w:r>
                            <w:proofErr w:type="spellEnd"/>
                            <w:r>
                              <w:rPr>
                                <w:smallCaps/>
                                <w:color w:val="FFFFFF"/>
                                <w:sz w:val="70"/>
                                <w:szCs w:val="70"/>
                                <w:u w:color="FFFFFF"/>
                              </w:rPr>
                              <w:t xml:space="preserve"> 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0;width:559pt;height:136.9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" fillcolor="#c00000" strokeweight="1.5pt">
                <v:stroke joinstyle="round"/>
                <v:textbox>
                  <w:txbxContent>
                    <w:p w14:paraId="061D451B" w14:textId="77777777" w:rsidR="00B021CA" w:rsidRDefault="001D02C0">
                      <w:pPr>
                        <w:pStyle w:val="NoSpacing"/>
                        <w:jc w:val="right"/>
                      </w:pPr>
                      <w:proofErr w:type="spellStart"/>
                      <w:r>
                        <w:rPr>
                          <w:smallCaps/>
                          <w:color w:val="FFFFFF"/>
                          <w:sz w:val="70"/>
                          <w:szCs w:val="70"/>
                          <w:u w:color="FFFFFF"/>
                        </w:rPr>
                        <w:t>IoT</w:t>
                      </w:r>
                      <w:proofErr w:type="spellEnd"/>
                      <w:r>
                        <w:rPr>
                          <w:smallCaps/>
                          <w:color w:val="FFFFFF"/>
                          <w:sz w:val="70"/>
                          <w:szCs w:val="70"/>
                          <w:u w:color="FFFFFF"/>
                        </w:rPr>
                        <w:t xml:space="preserve"> Use Case</w:t>
                      </w:r>
                    </w:p>
                  </w:txbxContent>
                </v:textbox>
                <w10:wrap anchorx="page" anchory="page"/>
              </v:rect>
            </w:pict>
          </mc:Fallback>
        </mc:AlternateContent>
      </w:r>
      <w:r w:rsidR="001D02C0">
        <w:rPr>
          <w:rFonts w:ascii="Arial Unicode MS" w:hAnsi="Arial Unicode MS"/>
        </w:rPr>
        <w:br w:type="page"/>
      </w:r>
    </w:p>
    <w:p w14:paraId="530B9260" w14:textId="77777777" w:rsidR="00B021CA" w:rsidRDefault="001D02C0">
      <w:pPr>
        <w:pStyle w:val="TOCHeading"/>
        <w:ind w:left="432" w:hanging="432"/>
        <w:rPr>
          <w:rFonts w:hint="eastAsia"/>
        </w:rPr>
      </w:pPr>
      <w:r>
        <w:lastRenderedPageBreak/>
        <w:t>Contents</w:t>
      </w:r>
    </w:p>
    <w:p w14:paraId="7DFB57A5" w14:textId="77777777" w:rsidR="000E5AA8" w:rsidRDefault="00B021CA">
      <w:pPr>
        <w:pStyle w:val="TOC1"/>
        <w:rPr>
          <w:rFonts w:asciiTheme="minorHAnsi" w:eastAsiaTheme="minorEastAsia" w:hAnsiTheme="minorHAnsi" w:cstheme="minorBidi"/>
          <w:noProof/>
          <w:color w:val="auto"/>
          <w:bdr w:val="none" w:sz="0" w:space="0" w:color="auto"/>
        </w:rPr>
      </w:pPr>
      <w:r>
        <w:fldChar w:fldCharType="begin"/>
      </w:r>
      <w:r w:rsidR="001D02C0">
        <w:instrText xml:space="preserve"> TOC \o 1-2 </w:instrText>
      </w:r>
      <w:r>
        <w:fldChar w:fldCharType="separate"/>
      </w:r>
      <w:r w:rsidR="000E5AA8" w:rsidRPr="00AD24D8">
        <w:rPr>
          <w:rFonts w:hAnsi="Arial Unicode MS"/>
          <w:noProof/>
        </w:rPr>
        <w:t>1.</w:t>
      </w:r>
      <w:r w:rsidR="000E5AA8">
        <w:rPr>
          <w:rFonts w:asciiTheme="minorHAnsi" w:eastAsiaTheme="minorEastAsia" w:hAnsiTheme="minorHAnsi" w:cstheme="minorBidi"/>
          <w:noProof/>
          <w:color w:val="auto"/>
          <w:bdr w:val="none" w:sz="0" w:space="0" w:color="auto"/>
        </w:rPr>
        <w:tab/>
      </w:r>
      <w:r w:rsidR="000E5AA8" w:rsidRPr="00AD24D8">
        <w:rPr>
          <w:rFonts w:eastAsia="Arial Unicode MS" w:cs="Arial Unicode MS"/>
          <w:noProof/>
        </w:rPr>
        <w:t>Top 10 Most adopted IoT Use Cases</w:t>
      </w:r>
      <w:r w:rsidR="000E5AA8">
        <w:rPr>
          <w:noProof/>
        </w:rPr>
        <w:tab/>
      </w:r>
      <w:r w:rsidR="000E5AA8">
        <w:rPr>
          <w:noProof/>
        </w:rPr>
        <w:fldChar w:fldCharType="begin"/>
      </w:r>
      <w:r w:rsidR="000E5AA8">
        <w:rPr>
          <w:noProof/>
        </w:rPr>
        <w:instrText xml:space="preserve"> PAGEREF _Toc117863213 \h </w:instrText>
      </w:r>
      <w:r w:rsidR="000E5AA8">
        <w:rPr>
          <w:noProof/>
        </w:rPr>
      </w:r>
      <w:r w:rsidR="000E5AA8">
        <w:rPr>
          <w:noProof/>
        </w:rPr>
        <w:fldChar w:fldCharType="separate"/>
      </w:r>
      <w:r w:rsidR="000E5AA8">
        <w:rPr>
          <w:noProof/>
        </w:rPr>
        <w:t>2</w:t>
      </w:r>
      <w:r w:rsidR="000E5AA8">
        <w:rPr>
          <w:noProof/>
        </w:rPr>
        <w:fldChar w:fldCharType="end"/>
      </w:r>
    </w:p>
    <w:p w14:paraId="2E5E4EED" w14:textId="77777777" w:rsidR="000E5AA8" w:rsidRDefault="000E5AA8">
      <w:pPr>
        <w:pStyle w:val="TOC1"/>
        <w:rPr>
          <w:rFonts w:asciiTheme="minorHAnsi" w:eastAsiaTheme="minorEastAsia" w:hAnsiTheme="minorHAnsi" w:cstheme="minorBidi"/>
          <w:noProof/>
          <w:color w:val="auto"/>
          <w:bdr w:val="none" w:sz="0" w:space="0" w:color="auto"/>
        </w:rPr>
      </w:pPr>
      <w:r w:rsidRPr="00AD24D8">
        <w:rPr>
          <w:rFonts w:hAnsi="Arial Unicode MS"/>
          <w:noProof/>
        </w:rPr>
        <w:t>2.</w:t>
      </w:r>
      <w:r>
        <w:rPr>
          <w:rFonts w:asciiTheme="minorHAnsi" w:eastAsiaTheme="minorEastAsia" w:hAnsiTheme="minorHAnsi" w:cstheme="minorBidi"/>
          <w:noProof/>
          <w:color w:val="auto"/>
          <w:bdr w:val="none" w:sz="0" w:space="0" w:color="auto"/>
        </w:rPr>
        <w:tab/>
      </w:r>
      <w:r w:rsidRPr="00AD24D8">
        <w:rPr>
          <w:rFonts w:eastAsia="Arial Unicode MS" w:cs="Arial Unicode MS"/>
          <w:noProof/>
        </w:rPr>
        <w:t>Background</w:t>
      </w:r>
      <w:r>
        <w:rPr>
          <w:noProof/>
        </w:rPr>
        <w:tab/>
      </w:r>
      <w:r>
        <w:rPr>
          <w:noProof/>
        </w:rPr>
        <w:fldChar w:fldCharType="begin"/>
      </w:r>
      <w:r>
        <w:rPr>
          <w:noProof/>
        </w:rPr>
        <w:instrText xml:space="preserve"> PAGEREF _Toc117863214 \h </w:instrText>
      </w:r>
      <w:r>
        <w:rPr>
          <w:noProof/>
        </w:rPr>
      </w:r>
      <w:r>
        <w:rPr>
          <w:noProof/>
        </w:rPr>
        <w:fldChar w:fldCharType="separate"/>
      </w:r>
      <w:r>
        <w:rPr>
          <w:noProof/>
        </w:rPr>
        <w:t>2</w:t>
      </w:r>
      <w:r>
        <w:rPr>
          <w:noProof/>
        </w:rPr>
        <w:fldChar w:fldCharType="end"/>
      </w:r>
    </w:p>
    <w:p w14:paraId="7306A8D8" w14:textId="77777777" w:rsidR="000E5AA8" w:rsidRDefault="000E5AA8">
      <w:pPr>
        <w:pStyle w:val="TOC1"/>
        <w:rPr>
          <w:rFonts w:asciiTheme="minorHAnsi" w:eastAsiaTheme="minorEastAsia" w:hAnsiTheme="minorHAnsi" w:cstheme="minorBidi"/>
          <w:noProof/>
          <w:color w:val="auto"/>
          <w:bdr w:val="none" w:sz="0" w:space="0" w:color="auto"/>
        </w:rPr>
      </w:pPr>
      <w:r w:rsidRPr="00AD24D8">
        <w:rPr>
          <w:rFonts w:hAnsi="Arial Unicode MS"/>
          <w:noProof/>
        </w:rPr>
        <w:t>3.</w:t>
      </w:r>
      <w:r>
        <w:rPr>
          <w:rFonts w:asciiTheme="minorHAnsi" w:eastAsiaTheme="minorEastAsia" w:hAnsiTheme="minorHAnsi" w:cstheme="minorBidi"/>
          <w:noProof/>
          <w:color w:val="auto"/>
          <w:bdr w:val="none" w:sz="0" w:space="0" w:color="auto"/>
        </w:rPr>
        <w:tab/>
      </w:r>
      <w:r w:rsidRPr="00AD24D8">
        <w:rPr>
          <w:rFonts w:eastAsia="Arial Unicode MS" w:cs="Arial Unicode MS"/>
          <w:noProof/>
        </w:rPr>
        <w:t>Problem Statement</w:t>
      </w:r>
      <w:r>
        <w:rPr>
          <w:noProof/>
        </w:rPr>
        <w:tab/>
      </w:r>
      <w:r>
        <w:rPr>
          <w:noProof/>
        </w:rPr>
        <w:fldChar w:fldCharType="begin"/>
      </w:r>
      <w:r>
        <w:rPr>
          <w:noProof/>
        </w:rPr>
        <w:instrText xml:space="preserve"> PAGEREF _Toc117863215 \h </w:instrText>
      </w:r>
      <w:r>
        <w:rPr>
          <w:noProof/>
        </w:rPr>
      </w:r>
      <w:r>
        <w:rPr>
          <w:noProof/>
        </w:rPr>
        <w:fldChar w:fldCharType="separate"/>
      </w:r>
      <w:r>
        <w:rPr>
          <w:noProof/>
        </w:rPr>
        <w:t>2</w:t>
      </w:r>
      <w:r>
        <w:rPr>
          <w:noProof/>
        </w:rPr>
        <w:fldChar w:fldCharType="end"/>
      </w:r>
    </w:p>
    <w:p w14:paraId="618862FF" w14:textId="77777777" w:rsidR="000E5AA8" w:rsidRDefault="000E5AA8">
      <w:pPr>
        <w:pStyle w:val="TOC1"/>
        <w:rPr>
          <w:rFonts w:asciiTheme="minorHAnsi" w:eastAsiaTheme="minorEastAsia" w:hAnsiTheme="minorHAnsi" w:cstheme="minorBidi"/>
          <w:noProof/>
          <w:color w:val="auto"/>
          <w:bdr w:val="none" w:sz="0" w:space="0" w:color="auto"/>
        </w:rPr>
      </w:pPr>
      <w:r w:rsidRPr="00AD24D8">
        <w:rPr>
          <w:rFonts w:hAnsi="Arial Unicode MS"/>
          <w:noProof/>
        </w:rPr>
        <w:t>4.</w:t>
      </w:r>
      <w:r>
        <w:rPr>
          <w:rFonts w:asciiTheme="minorHAnsi" w:eastAsiaTheme="minorEastAsia" w:hAnsiTheme="minorHAnsi" w:cstheme="minorBidi"/>
          <w:noProof/>
          <w:color w:val="auto"/>
          <w:bdr w:val="none" w:sz="0" w:space="0" w:color="auto"/>
        </w:rPr>
        <w:tab/>
      </w:r>
      <w:r w:rsidRPr="00AD24D8">
        <w:rPr>
          <w:rFonts w:eastAsia="Arial Unicode MS" w:cs="Arial Unicode MS"/>
          <w:noProof/>
        </w:rPr>
        <w:t>Proposed Solution</w:t>
      </w:r>
      <w:r>
        <w:rPr>
          <w:noProof/>
        </w:rPr>
        <w:tab/>
      </w:r>
      <w:r>
        <w:rPr>
          <w:noProof/>
        </w:rPr>
        <w:fldChar w:fldCharType="begin"/>
      </w:r>
      <w:r>
        <w:rPr>
          <w:noProof/>
        </w:rPr>
        <w:instrText xml:space="preserve"> PAGEREF _Toc117863216 \h </w:instrText>
      </w:r>
      <w:r>
        <w:rPr>
          <w:noProof/>
        </w:rPr>
      </w:r>
      <w:r>
        <w:rPr>
          <w:noProof/>
        </w:rPr>
        <w:fldChar w:fldCharType="separate"/>
      </w:r>
      <w:r>
        <w:rPr>
          <w:noProof/>
        </w:rPr>
        <w:t>2</w:t>
      </w:r>
      <w:r>
        <w:rPr>
          <w:noProof/>
        </w:rPr>
        <w:fldChar w:fldCharType="end"/>
      </w:r>
    </w:p>
    <w:p w14:paraId="484ACCA5" w14:textId="77777777" w:rsidR="000E5AA8" w:rsidRDefault="000E5AA8">
      <w:pPr>
        <w:pStyle w:val="TOC1"/>
        <w:rPr>
          <w:rFonts w:asciiTheme="minorHAnsi" w:eastAsiaTheme="minorEastAsia" w:hAnsiTheme="minorHAnsi" w:cstheme="minorBidi"/>
          <w:noProof/>
          <w:color w:val="auto"/>
          <w:bdr w:val="none" w:sz="0" w:space="0" w:color="auto"/>
        </w:rPr>
      </w:pPr>
      <w:r w:rsidRPr="00AD24D8">
        <w:rPr>
          <w:rFonts w:hAnsi="Arial Unicode MS"/>
          <w:noProof/>
        </w:rPr>
        <w:t>5.</w:t>
      </w:r>
      <w:r>
        <w:rPr>
          <w:rFonts w:asciiTheme="minorHAnsi" w:eastAsiaTheme="minorEastAsia" w:hAnsiTheme="minorHAnsi" w:cstheme="minorBidi"/>
          <w:noProof/>
          <w:color w:val="auto"/>
          <w:bdr w:val="none" w:sz="0" w:space="0" w:color="auto"/>
        </w:rPr>
        <w:tab/>
      </w:r>
      <w:r w:rsidRPr="00AD24D8">
        <w:rPr>
          <w:rFonts w:eastAsia="Arial Unicode MS" w:cs="Arial Unicode MS"/>
          <w:noProof/>
        </w:rPr>
        <w:t>Schema of Air Quality Monitoring System (AQMS)</w:t>
      </w:r>
      <w:r>
        <w:rPr>
          <w:noProof/>
        </w:rPr>
        <w:tab/>
      </w:r>
      <w:r>
        <w:rPr>
          <w:noProof/>
        </w:rPr>
        <w:fldChar w:fldCharType="begin"/>
      </w:r>
      <w:r>
        <w:rPr>
          <w:noProof/>
        </w:rPr>
        <w:instrText xml:space="preserve"> PAGEREF _Toc117863217 \h </w:instrText>
      </w:r>
      <w:r>
        <w:rPr>
          <w:noProof/>
        </w:rPr>
      </w:r>
      <w:r>
        <w:rPr>
          <w:noProof/>
        </w:rPr>
        <w:fldChar w:fldCharType="separate"/>
      </w:r>
      <w:r>
        <w:rPr>
          <w:noProof/>
        </w:rPr>
        <w:t>3</w:t>
      </w:r>
      <w:r>
        <w:rPr>
          <w:noProof/>
        </w:rPr>
        <w:fldChar w:fldCharType="end"/>
      </w:r>
    </w:p>
    <w:p w14:paraId="7899A104" w14:textId="77777777" w:rsidR="000E5AA8" w:rsidRDefault="000E5AA8">
      <w:pPr>
        <w:pStyle w:val="TOC1"/>
        <w:rPr>
          <w:rFonts w:asciiTheme="minorHAnsi" w:eastAsiaTheme="minorEastAsia" w:hAnsiTheme="minorHAnsi" w:cstheme="minorBidi"/>
          <w:noProof/>
          <w:color w:val="auto"/>
          <w:bdr w:val="none" w:sz="0" w:space="0" w:color="auto"/>
        </w:rPr>
      </w:pPr>
      <w:r w:rsidRPr="00AD24D8">
        <w:rPr>
          <w:rFonts w:hAnsi="Arial Unicode MS"/>
          <w:noProof/>
        </w:rPr>
        <w:t>6.</w:t>
      </w:r>
      <w:r>
        <w:rPr>
          <w:rFonts w:asciiTheme="minorHAnsi" w:eastAsiaTheme="minorEastAsia" w:hAnsiTheme="minorHAnsi" w:cstheme="minorBidi"/>
          <w:noProof/>
          <w:color w:val="auto"/>
          <w:bdr w:val="none" w:sz="0" w:space="0" w:color="auto"/>
        </w:rPr>
        <w:tab/>
      </w:r>
      <w:r w:rsidRPr="00AD24D8">
        <w:rPr>
          <w:rFonts w:eastAsia="Arial Unicode MS" w:cs="Arial Unicode MS"/>
          <w:noProof/>
        </w:rPr>
        <w:t>Proposed App Architecture</w:t>
      </w:r>
      <w:r>
        <w:rPr>
          <w:noProof/>
        </w:rPr>
        <w:tab/>
      </w:r>
      <w:r>
        <w:rPr>
          <w:noProof/>
        </w:rPr>
        <w:fldChar w:fldCharType="begin"/>
      </w:r>
      <w:r>
        <w:rPr>
          <w:noProof/>
        </w:rPr>
        <w:instrText xml:space="preserve"> PAGEREF _Toc117863218 \h </w:instrText>
      </w:r>
      <w:r>
        <w:rPr>
          <w:noProof/>
        </w:rPr>
      </w:r>
      <w:r>
        <w:rPr>
          <w:noProof/>
        </w:rPr>
        <w:fldChar w:fldCharType="separate"/>
      </w:r>
      <w:r>
        <w:rPr>
          <w:noProof/>
        </w:rPr>
        <w:t>4</w:t>
      </w:r>
      <w:r>
        <w:rPr>
          <w:noProof/>
        </w:rPr>
        <w:fldChar w:fldCharType="end"/>
      </w:r>
    </w:p>
    <w:p w14:paraId="38C316CE" w14:textId="77777777" w:rsidR="000E5AA8" w:rsidRDefault="000E5AA8">
      <w:pPr>
        <w:pStyle w:val="TOC1"/>
        <w:rPr>
          <w:rFonts w:asciiTheme="minorHAnsi" w:eastAsiaTheme="minorEastAsia" w:hAnsiTheme="minorHAnsi" w:cstheme="minorBidi"/>
          <w:noProof/>
          <w:color w:val="auto"/>
          <w:bdr w:val="none" w:sz="0" w:space="0" w:color="auto"/>
        </w:rPr>
      </w:pPr>
      <w:r w:rsidRPr="00AD24D8">
        <w:rPr>
          <w:rFonts w:hAnsi="Arial Unicode MS"/>
          <w:noProof/>
        </w:rPr>
        <w:t>7.</w:t>
      </w:r>
      <w:r>
        <w:rPr>
          <w:rFonts w:asciiTheme="minorHAnsi" w:eastAsiaTheme="minorEastAsia" w:hAnsiTheme="minorHAnsi" w:cstheme="minorBidi"/>
          <w:noProof/>
          <w:color w:val="auto"/>
          <w:bdr w:val="none" w:sz="0" w:space="0" w:color="auto"/>
        </w:rPr>
        <w:tab/>
      </w:r>
      <w:r w:rsidRPr="00AD24D8">
        <w:rPr>
          <w:rFonts w:eastAsia="Arial Unicode MS" w:cs="Arial Unicode MS"/>
          <w:noProof/>
          <w:lang w:val="fr-FR"/>
        </w:rPr>
        <w:t xml:space="preserve">Application </w:t>
      </w:r>
      <w:r w:rsidRPr="00AD24D8">
        <w:rPr>
          <w:rFonts w:eastAsia="Arial Unicode MS" w:cs="Arial Unicode MS"/>
          <w:noProof/>
        </w:rPr>
        <w:t>Usage Workflows / Bare-Bones Architecture</w:t>
      </w:r>
      <w:r>
        <w:rPr>
          <w:noProof/>
        </w:rPr>
        <w:tab/>
      </w:r>
      <w:r>
        <w:rPr>
          <w:noProof/>
        </w:rPr>
        <w:fldChar w:fldCharType="begin"/>
      </w:r>
      <w:r>
        <w:rPr>
          <w:noProof/>
        </w:rPr>
        <w:instrText xml:space="preserve"> PAGEREF _Toc117863219 \h </w:instrText>
      </w:r>
      <w:r>
        <w:rPr>
          <w:noProof/>
        </w:rPr>
      </w:r>
      <w:r>
        <w:rPr>
          <w:noProof/>
        </w:rPr>
        <w:fldChar w:fldCharType="separate"/>
      </w:r>
      <w:r>
        <w:rPr>
          <w:noProof/>
        </w:rPr>
        <w:t>5</w:t>
      </w:r>
      <w:r>
        <w:rPr>
          <w:noProof/>
        </w:rPr>
        <w:fldChar w:fldCharType="end"/>
      </w:r>
    </w:p>
    <w:p w14:paraId="2F4EBC85" w14:textId="77777777" w:rsidR="000E5AA8" w:rsidRDefault="000E5AA8">
      <w:pPr>
        <w:pStyle w:val="TOC1"/>
        <w:rPr>
          <w:rFonts w:asciiTheme="minorHAnsi" w:eastAsiaTheme="minorEastAsia" w:hAnsiTheme="minorHAnsi" w:cstheme="minorBidi"/>
          <w:noProof/>
          <w:color w:val="auto"/>
          <w:bdr w:val="none" w:sz="0" w:space="0" w:color="auto"/>
        </w:rPr>
      </w:pPr>
      <w:r w:rsidRPr="00AD24D8">
        <w:rPr>
          <w:rFonts w:hAnsi="Arial Unicode MS"/>
          <w:noProof/>
        </w:rPr>
        <w:t>8.</w:t>
      </w:r>
      <w:r>
        <w:rPr>
          <w:rFonts w:asciiTheme="minorHAnsi" w:eastAsiaTheme="minorEastAsia" w:hAnsiTheme="minorHAnsi" w:cstheme="minorBidi"/>
          <w:noProof/>
          <w:color w:val="auto"/>
          <w:bdr w:val="none" w:sz="0" w:space="0" w:color="auto"/>
        </w:rPr>
        <w:tab/>
      </w:r>
      <w:r w:rsidRPr="00AD24D8">
        <w:rPr>
          <w:rFonts w:eastAsia="Arial Unicode MS" w:cs="Arial Unicode MS"/>
          <w:noProof/>
        </w:rPr>
        <w:t>Suggested Implementation of Bare-bones Architecture</w:t>
      </w:r>
      <w:r>
        <w:rPr>
          <w:noProof/>
        </w:rPr>
        <w:tab/>
      </w:r>
      <w:r>
        <w:rPr>
          <w:noProof/>
        </w:rPr>
        <w:fldChar w:fldCharType="begin"/>
      </w:r>
      <w:r>
        <w:rPr>
          <w:noProof/>
        </w:rPr>
        <w:instrText xml:space="preserve"> PAGEREF _Toc117863220 \h </w:instrText>
      </w:r>
      <w:r>
        <w:rPr>
          <w:noProof/>
        </w:rPr>
      </w:r>
      <w:r>
        <w:rPr>
          <w:noProof/>
        </w:rPr>
        <w:fldChar w:fldCharType="separate"/>
      </w:r>
      <w:r>
        <w:rPr>
          <w:noProof/>
        </w:rPr>
        <w:t>6</w:t>
      </w:r>
      <w:r>
        <w:rPr>
          <w:noProof/>
        </w:rPr>
        <w:fldChar w:fldCharType="end"/>
      </w:r>
    </w:p>
    <w:p w14:paraId="7AA3126E" w14:textId="77777777" w:rsidR="000E5AA8" w:rsidRDefault="000E5AA8">
      <w:pPr>
        <w:pStyle w:val="TOC1"/>
        <w:rPr>
          <w:rFonts w:asciiTheme="minorHAnsi" w:eastAsiaTheme="minorEastAsia" w:hAnsiTheme="minorHAnsi" w:cstheme="minorBidi"/>
          <w:noProof/>
          <w:color w:val="auto"/>
          <w:bdr w:val="none" w:sz="0" w:space="0" w:color="auto"/>
        </w:rPr>
      </w:pPr>
      <w:r w:rsidRPr="00AD24D8">
        <w:rPr>
          <w:rFonts w:hAnsi="Arial Unicode MS"/>
          <w:noProof/>
        </w:rPr>
        <w:t>9.</w:t>
      </w:r>
      <w:r>
        <w:rPr>
          <w:rFonts w:asciiTheme="minorHAnsi" w:eastAsiaTheme="minorEastAsia" w:hAnsiTheme="minorHAnsi" w:cstheme="minorBidi"/>
          <w:noProof/>
          <w:color w:val="auto"/>
          <w:bdr w:val="none" w:sz="0" w:space="0" w:color="auto"/>
        </w:rPr>
        <w:tab/>
      </w:r>
      <w:r w:rsidRPr="00AD24D8">
        <w:rPr>
          <w:rFonts w:eastAsia="Arial Unicode MS" w:cs="Arial Unicode MS"/>
          <w:noProof/>
        </w:rPr>
        <w:t>Rubrics/Expected Deliverables / Evaluation Basis</w:t>
      </w:r>
      <w:r>
        <w:rPr>
          <w:noProof/>
        </w:rPr>
        <w:tab/>
      </w:r>
      <w:r>
        <w:rPr>
          <w:noProof/>
        </w:rPr>
        <w:fldChar w:fldCharType="begin"/>
      </w:r>
      <w:r>
        <w:rPr>
          <w:noProof/>
        </w:rPr>
        <w:instrText xml:space="preserve"> PAGEREF _Toc117863221 \h </w:instrText>
      </w:r>
      <w:r>
        <w:rPr>
          <w:noProof/>
        </w:rPr>
      </w:r>
      <w:r>
        <w:rPr>
          <w:noProof/>
        </w:rPr>
        <w:fldChar w:fldCharType="separate"/>
      </w:r>
      <w:r>
        <w:rPr>
          <w:noProof/>
        </w:rPr>
        <w:t>7</w:t>
      </w:r>
      <w:r>
        <w:rPr>
          <w:noProof/>
        </w:rPr>
        <w:fldChar w:fldCharType="end"/>
      </w:r>
    </w:p>
    <w:p w14:paraId="5D06F72D" w14:textId="77777777" w:rsidR="000E5AA8" w:rsidRDefault="000E5AA8">
      <w:pPr>
        <w:pStyle w:val="TOC2"/>
        <w:rPr>
          <w:rFonts w:asciiTheme="minorHAnsi" w:eastAsiaTheme="minorEastAsia" w:hAnsiTheme="minorHAnsi" w:cstheme="minorBidi"/>
          <w:noProof/>
          <w:color w:val="auto"/>
          <w:bdr w:val="none" w:sz="0" w:space="0" w:color="auto"/>
        </w:rPr>
      </w:pPr>
      <w:r w:rsidRPr="00AD24D8">
        <w:rPr>
          <w:rFonts w:eastAsia="Arial Unicode MS" w:cs="Arial Unicode MS"/>
          <w:noProof/>
        </w:rPr>
        <w:t>Use Rest Framework As Necessary</w:t>
      </w:r>
      <w:r>
        <w:rPr>
          <w:noProof/>
        </w:rPr>
        <w:tab/>
      </w:r>
      <w:r>
        <w:rPr>
          <w:noProof/>
        </w:rPr>
        <w:fldChar w:fldCharType="begin"/>
      </w:r>
      <w:r>
        <w:rPr>
          <w:noProof/>
        </w:rPr>
        <w:instrText xml:space="preserve"> PAGEREF _Toc117863222 \h </w:instrText>
      </w:r>
      <w:r>
        <w:rPr>
          <w:noProof/>
        </w:rPr>
      </w:r>
      <w:r>
        <w:rPr>
          <w:noProof/>
        </w:rPr>
        <w:fldChar w:fldCharType="separate"/>
      </w:r>
      <w:r>
        <w:rPr>
          <w:noProof/>
        </w:rPr>
        <w:t>7</w:t>
      </w:r>
      <w:r>
        <w:rPr>
          <w:noProof/>
        </w:rPr>
        <w:fldChar w:fldCharType="end"/>
      </w:r>
    </w:p>
    <w:p w14:paraId="6F4564DE" w14:textId="77777777" w:rsidR="000E5AA8" w:rsidRDefault="000E5AA8">
      <w:pPr>
        <w:pStyle w:val="TOC2"/>
        <w:rPr>
          <w:rFonts w:asciiTheme="minorHAnsi" w:eastAsiaTheme="minorEastAsia" w:hAnsiTheme="minorHAnsi" w:cstheme="minorBidi"/>
          <w:noProof/>
          <w:color w:val="auto"/>
          <w:bdr w:val="none" w:sz="0" w:space="0" w:color="auto"/>
        </w:rPr>
      </w:pPr>
      <w:r w:rsidRPr="00AD24D8">
        <w:rPr>
          <w:rFonts w:eastAsia="Arial Unicode MS" w:cs="Arial Unicode MS"/>
          <w:noProof/>
          <w:lang w:val="nl-NL"/>
        </w:rPr>
        <w:t>Database</w:t>
      </w:r>
      <w:r>
        <w:rPr>
          <w:noProof/>
        </w:rPr>
        <w:tab/>
      </w:r>
      <w:r>
        <w:rPr>
          <w:noProof/>
        </w:rPr>
        <w:fldChar w:fldCharType="begin"/>
      </w:r>
      <w:r>
        <w:rPr>
          <w:noProof/>
        </w:rPr>
        <w:instrText xml:space="preserve"> PAGEREF _Toc117863223 \h </w:instrText>
      </w:r>
      <w:r>
        <w:rPr>
          <w:noProof/>
        </w:rPr>
      </w:r>
      <w:r>
        <w:rPr>
          <w:noProof/>
        </w:rPr>
        <w:fldChar w:fldCharType="separate"/>
      </w:r>
      <w:r>
        <w:rPr>
          <w:noProof/>
        </w:rPr>
        <w:t>8</w:t>
      </w:r>
      <w:r>
        <w:rPr>
          <w:noProof/>
        </w:rPr>
        <w:fldChar w:fldCharType="end"/>
      </w:r>
    </w:p>
    <w:p w14:paraId="543B8B96" w14:textId="77777777" w:rsidR="000E5AA8" w:rsidRDefault="000E5AA8">
      <w:pPr>
        <w:pStyle w:val="TOC2"/>
        <w:rPr>
          <w:rFonts w:asciiTheme="minorHAnsi" w:eastAsiaTheme="minorEastAsia" w:hAnsiTheme="minorHAnsi" w:cstheme="minorBidi"/>
          <w:noProof/>
          <w:color w:val="auto"/>
          <w:bdr w:val="none" w:sz="0" w:space="0" w:color="auto"/>
        </w:rPr>
      </w:pPr>
      <w:r w:rsidRPr="00AD24D8">
        <w:rPr>
          <w:rFonts w:eastAsia="Arial Unicode MS" w:cs="Arial Unicode MS"/>
          <w:noProof/>
          <w:lang w:val="nl-NL"/>
        </w:rPr>
        <w:t>Analytics &amp; Reporting</w:t>
      </w:r>
      <w:r>
        <w:rPr>
          <w:noProof/>
        </w:rPr>
        <w:tab/>
      </w:r>
      <w:r>
        <w:rPr>
          <w:noProof/>
        </w:rPr>
        <w:fldChar w:fldCharType="begin"/>
      </w:r>
      <w:r>
        <w:rPr>
          <w:noProof/>
        </w:rPr>
        <w:instrText xml:space="preserve"> PAGEREF _Toc117863224 \h </w:instrText>
      </w:r>
      <w:r>
        <w:rPr>
          <w:noProof/>
        </w:rPr>
      </w:r>
      <w:r>
        <w:rPr>
          <w:noProof/>
        </w:rPr>
        <w:fldChar w:fldCharType="separate"/>
      </w:r>
      <w:r>
        <w:rPr>
          <w:noProof/>
        </w:rPr>
        <w:t>8</w:t>
      </w:r>
      <w:r>
        <w:rPr>
          <w:noProof/>
        </w:rPr>
        <w:fldChar w:fldCharType="end"/>
      </w:r>
    </w:p>
    <w:p w14:paraId="0B66EBE9" w14:textId="77777777" w:rsidR="000E5AA8" w:rsidRDefault="000E5AA8">
      <w:pPr>
        <w:pStyle w:val="TOC2"/>
        <w:rPr>
          <w:rFonts w:asciiTheme="minorHAnsi" w:eastAsiaTheme="minorEastAsia" w:hAnsiTheme="minorHAnsi" w:cstheme="minorBidi"/>
          <w:noProof/>
          <w:color w:val="auto"/>
          <w:bdr w:val="none" w:sz="0" w:space="0" w:color="auto"/>
        </w:rPr>
      </w:pPr>
      <w:r w:rsidRPr="00AD24D8">
        <w:rPr>
          <w:rFonts w:eastAsia="Arial Unicode MS" w:cs="Arial Unicode MS"/>
          <w:noProof/>
        </w:rPr>
        <w:t>Java / C# / ASP .NET, Angular / React:</w:t>
      </w:r>
      <w:r>
        <w:rPr>
          <w:noProof/>
        </w:rPr>
        <w:tab/>
      </w:r>
      <w:r>
        <w:rPr>
          <w:noProof/>
        </w:rPr>
        <w:fldChar w:fldCharType="begin"/>
      </w:r>
      <w:r>
        <w:rPr>
          <w:noProof/>
        </w:rPr>
        <w:instrText xml:space="preserve"> PAGEREF _Toc117863225 \h </w:instrText>
      </w:r>
      <w:r>
        <w:rPr>
          <w:noProof/>
        </w:rPr>
      </w:r>
      <w:r>
        <w:rPr>
          <w:noProof/>
        </w:rPr>
        <w:fldChar w:fldCharType="separate"/>
      </w:r>
      <w:r>
        <w:rPr>
          <w:noProof/>
        </w:rPr>
        <w:t>8</w:t>
      </w:r>
      <w:r>
        <w:rPr>
          <w:noProof/>
        </w:rPr>
        <w:fldChar w:fldCharType="end"/>
      </w:r>
    </w:p>
    <w:p w14:paraId="06750B23" w14:textId="77777777" w:rsidR="000E5AA8" w:rsidRDefault="000E5AA8">
      <w:pPr>
        <w:pStyle w:val="TOC2"/>
        <w:rPr>
          <w:rFonts w:asciiTheme="minorHAnsi" w:eastAsiaTheme="minorEastAsia" w:hAnsiTheme="minorHAnsi" w:cstheme="minorBidi"/>
          <w:noProof/>
          <w:color w:val="auto"/>
          <w:bdr w:val="none" w:sz="0" w:space="0" w:color="auto"/>
        </w:rPr>
      </w:pPr>
      <w:r w:rsidRPr="00AD24D8">
        <w:rPr>
          <w:rFonts w:eastAsia="Arial Unicode MS" w:cs="Arial Unicode MS"/>
          <w:noProof/>
        </w:rPr>
        <w:t>Log/ Monitoring:</w:t>
      </w:r>
      <w:r>
        <w:rPr>
          <w:noProof/>
        </w:rPr>
        <w:tab/>
      </w:r>
      <w:r>
        <w:rPr>
          <w:noProof/>
        </w:rPr>
        <w:fldChar w:fldCharType="begin"/>
      </w:r>
      <w:r>
        <w:rPr>
          <w:noProof/>
        </w:rPr>
        <w:instrText xml:space="preserve"> PAGEREF _Toc117863226 \h </w:instrText>
      </w:r>
      <w:r>
        <w:rPr>
          <w:noProof/>
        </w:rPr>
      </w:r>
      <w:r>
        <w:rPr>
          <w:noProof/>
        </w:rPr>
        <w:fldChar w:fldCharType="separate"/>
      </w:r>
      <w:r>
        <w:rPr>
          <w:noProof/>
        </w:rPr>
        <w:t>8</w:t>
      </w:r>
      <w:r>
        <w:rPr>
          <w:noProof/>
        </w:rPr>
        <w:fldChar w:fldCharType="end"/>
      </w:r>
    </w:p>
    <w:p w14:paraId="5338E7C0" w14:textId="77777777" w:rsidR="000E5AA8" w:rsidRDefault="000E5AA8">
      <w:pPr>
        <w:pStyle w:val="TOC2"/>
        <w:rPr>
          <w:rFonts w:asciiTheme="minorHAnsi" w:eastAsiaTheme="minorEastAsia" w:hAnsiTheme="minorHAnsi" w:cstheme="minorBidi"/>
          <w:noProof/>
          <w:color w:val="auto"/>
          <w:bdr w:val="none" w:sz="0" w:space="0" w:color="auto"/>
        </w:rPr>
      </w:pPr>
      <w:r w:rsidRPr="00AD24D8">
        <w:rPr>
          <w:rFonts w:eastAsia="Arial Unicode MS" w:cs="Arial Unicode MS"/>
          <w:noProof/>
        </w:rPr>
        <w:t>Debugging &amp; Troubleshooting</w:t>
      </w:r>
      <w:r>
        <w:rPr>
          <w:noProof/>
        </w:rPr>
        <w:tab/>
      </w:r>
      <w:r>
        <w:rPr>
          <w:noProof/>
        </w:rPr>
        <w:fldChar w:fldCharType="begin"/>
      </w:r>
      <w:r>
        <w:rPr>
          <w:noProof/>
        </w:rPr>
        <w:instrText xml:space="preserve"> PAGEREF _Toc117863227 \h </w:instrText>
      </w:r>
      <w:r>
        <w:rPr>
          <w:noProof/>
        </w:rPr>
      </w:r>
      <w:r>
        <w:rPr>
          <w:noProof/>
        </w:rPr>
        <w:fldChar w:fldCharType="separate"/>
      </w:r>
      <w:r>
        <w:rPr>
          <w:noProof/>
        </w:rPr>
        <w:t>8</w:t>
      </w:r>
      <w:r>
        <w:rPr>
          <w:noProof/>
        </w:rPr>
        <w:fldChar w:fldCharType="end"/>
      </w:r>
    </w:p>
    <w:p w14:paraId="491F86C4" w14:textId="77777777" w:rsidR="000E5AA8" w:rsidRDefault="000E5AA8">
      <w:pPr>
        <w:pStyle w:val="TOC1"/>
        <w:rPr>
          <w:rFonts w:asciiTheme="minorHAnsi" w:eastAsiaTheme="minorEastAsia" w:hAnsiTheme="minorHAnsi" w:cstheme="minorBidi"/>
          <w:noProof/>
          <w:color w:val="auto"/>
          <w:bdr w:val="none" w:sz="0" w:space="0" w:color="auto"/>
        </w:rPr>
      </w:pPr>
      <w:r w:rsidRPr="00AD24D8">
        <w:rPr>
          <w:rFonts w:eastAsia="Arial Unicode MS" w:hAnsi="Arial Unicode MS" w:cs="Arial Unicode MS"/>
          <w:noProof/>
        </w:rPr>
        <w:t>10.</w:t>
      </w:r>
      <w:r>
        <w:rPr>
          <w:rFonts w:asciiTheme="minorHAnsi" w:eastAsiaTheme="minorEastAsia" w:hAnsiTheme="minorHAnsi" w:cstheme="minorBidi"/>
          <w:noProof/>
          <w:color w:val="auto"/>
          <w:bdr w:val="none" w:sz="0" w:space="0" w:color="auto"/>
        </w:rPr>
        <w:tab/>
      </w:r>
      <w:r w:rsidRPr="00AD24D8">
        <w:rPr>
          <w:rFonts w:eastAsia="Arial Unicode MS" w:cs="Arial Unicode MS"/>
          <w:noProof/>
        </w:rPr>
        <w:t>Reference Architectures – Reference Only</w:t>
      </w:r>
      <w:r>
        <w:rPr>
          <w:noProof/>
        </w:rPr>
        <w:tab/>
      </w:r>
      <w:r>
        <w:rPr>
          <w:noProof/>
        </w:rPr>
        <w:fldChar w:fldCharType="begin"/>
      </w:r>
      <w:r>
        <w:rPr>
          <w:noProof/>
        </w:rPr>
        <w:instrText xml:space="preserve"> PAGEREF _Toc117863228 \h </w:instrText>
      </w:r>
      <w:r>
        <w:rPr>
          <w:noProof/>
        </w:rPr>
      </w:r>
      <w:r>
        <w:rPr>
          <w:noProof/>
        </w:rPr>
        <w:fldChar w:fldCharType="separate"/>
      </w:r>
      <w:r>
        <w:rPr>
          <w:noProof/>
        </w:rPr>
        <w:t>9</w:t>
      </w:r>
      <w:r>
        <w:rPr>
          <w:noProof/>
        </w:rPr>
        <w:fldChar w:fldCharType="end"/>
      </w:r>
    </w:p>
    <w:p w14:paraId="5981FB1F" w14:textId="77777777" w:rsidR="00B021CA" w:rsidRDefault="00B021CA">
      <w:pPr>
        <w:pStyle w:val="Body"/>
      </w:pPr>
      <w:r>
        <w:fldChar w:fldCharType="end"/>
      </w:r>
    </w:p>
    <w:p w14:paraId="6A8BC002" w14:textId="77777777" w:rsidR="00B021CA" w:rsidRDefault="00B021CA">
      <w:pPr>
        <w:pStyle w:val="Body"/>
      </w:pPr>
    </w:p>
    <w:p w14:paraId="0E51EE36" w14:textId="77777777" w:rsidR="00B021CA" w:rsidRDefault="001D02C0">
      <w:pPr>
        <w:pStyle w:val="Body"/>
      </w:pPr>
      <w:r>
        <w:rPr>
          <w:rFonts w:ascii="Arial Unicode MS" w:hAnsi="Arial Unicode MS"/>
        </w:rPr>
        <w:br w:type="page"/>
      </w:r>
    </w:p>
    <w:p w14:paraId="782C4D27" w14:textId="77777777" w:rsidR="00B021CA" w:rsidRDefault="001D02C0">
      <w:pPr>
        <w:pStyle w:val="Heading"/>
        <w:numPr>
          <w:ilvl w:val="0"/>
          <w:numId w:val="15"/>
        </w:numPr>
      </w:pPr>
      <w:bookmarkStart w:id="0" w:name="_Toc117863213"/>
      <w:r>
        <w:rPr>
          <w:rFonts w:eastAsia="Arial Unicode MS" w:cs="Arial Unicode MS"/>
        </w:rPr>
        <w:lastRenderedPageBreak/>
        <w:t xml:space="preserve">Top 10 Most adopted </w:t>
      </w:r>
      <w:proofErr w:type="spellStart"/>
      <w:r>
        <w:rPr>
          <w:rFonts w:eastAsia="Arial Unicode MS" w:cs="Arial Unicode MS"/>
        </w:rPr>
        <w:t>IoT</w:t>
      </w:r>
      <w:proofErr w:type="spellEnd"/>
      <w:r>
        <w:rPr>
          <w:rFonts w:eastAsia="Arial Unicode MS" w:cs="Arial Unicode MS"/>
        </w:rPr>
        <w:t xml:space="preserve"> Use Cases</w:t>
      </w:r>
      <w:bookmarkEnd w:id="0"/>
    </w:p>
    <w:p w14:paraId="5698D291" w14:textId="77777777" w:rsidR="00B021CA" w:rsidRDefault="001D02C0">
      <w:pPr>
        <w:pStyle w:val="NormalWeb"/>
        <w:rPr>
          <w:rFonts w:ascii="Arial" w:eastAsia="Arial" w:hAnsi="Arial" w:cs="Arial"/>
          <w:sz w:val="22"/>
          <w:szCs w:val="22"/>
        </w:rPr>
      </w:pPr>
      <w:r>
        <w:rPr>
          <w:rFonts w:ascii="Arial" w:hAnsi="Arial"/>
          <w:sz w:val="22"/>
          <w:szCs w:val="22"/>
        </w:rPr>
        <w:t xml:space="preserve">Remote Asset </w:t>
      </w:r>
      <w:proofErr w:type="gramStart"/>
      <w:r>
        <w:rPr>
          <w:rFonts w:ascii="Arial" w:hAnsi="Arial"/>
          <w:sz w:val="22"/>
          <w:szCs w:val="22"/>
        </w:rPr>
        <w:t>Monitoring(</w:t>
      </w:r>
      <w:proofErr w:type="gramEnd"/>
      <w:r>
        <w:rPr>
          <w:rFonts w:ascii="Arial" w:hAnsi="Arial"/>
          <w:sz w:val="22"/>
          <w:szCs w:val="22"/>
        </w:rPr>
        <w:t>Read-Only)</w:t>
      </w:r>
    </w:p>
    <w:p w14:paraId="3FD2F931" w14:textId="77777777" w:rsidR="00B021CA" w:rsidRDefault="001D02C0">
      <w:pPr>
        <w:pStyle w:val="NormalWeb"/>
        <w:rPr>
          <w:rFonts w:ascii="Arial" w:eastAsia="Arial" w:hAnsi="Arial" w:cs="Arial"/>
          <w:sz w:val="22"/>
          <w:szCs w:val="22"/>
        </w:rPr>
      </w:pPr>
      <w:proofErr w:type="spellStart"/>
      <w:r>
        <w:rPr>
          <w:rFonts w:ascii="Arial" w:hAnsi="Arial"/>
          <w:sz w:val="22"/>
          <w:szCs w:val="22"/>
        </w:rPr>
        <w:t>IoT</w:t>
      </w:r>
      <w:proofErr w:type="spellEnd"/>
      <w:r>
        <w:rPr>
          <w:rFonts w:ascii="Arial" w:hAnsi="Arial"/>
          <w:sz w:val="22"/>
          <w:szCs w:val="22"/>
        </w:rPr>
        <w:t>-based process automation</w:t>
      </w:r>
    </w:p>
    <w:p w14:paraId="1BAE9196" w14:textId="77777777" w:rsidR="00B021CA" w:rsidRDefault="001D02C0">
      <w:pPr>
        <w:pStyle w:val="NormalWeb"/>
        <w:rPr>
          <w:rFonts w:ascii="Arial" w:eastAsia="Arial" w:hAnsi="Arial" w:cs="Arial"/>
          <w:sz w:val="22"/>
          <w:szCs w:val="22"/>
        </w:rPr>
      </w:pPr>
      <w:r>
        <w:rPr>
          <w:rFonts w:ascii="Arial" w:hAnsi="Arial"/>
          <w:sz w:val="22"/>
          <w:szCs w:val="22"/>
        </w:rPr>
        <w:t>Remote asset monitoring and control (Read / Write)</w:t>
      </w:r>
    </w:p>
    <w:p w14:paraId="1313F798" w14:textId="77777777" w:rsidR="00B021CA" w:rsidRDefault="001D02C0">
      <w:pPr>
        <w:pStyle w:val="NormalWeb"/>
        <w:rPr>
          <w:rFonts w:ascii="Arial" w:eastAsia="Arial" w:hAnsi="Arial" w:cs="Arial"/>
          <w:sz w:val="22"/>
          <w:szCs w:val="22"/>
        </w:rPr>
      </w:pPr>
      <w:r>
        <w:rPr>
          <w:rFonts w:ascii="Arial" w:hAnsi="Arial"/>
          <w:sz w:val="22"/>
          <w:szCs w:val="22"/>
        </w:rPr>
        <w:t>Vehicle Fleet Management</w:t>
      </w:r>
    </w:p>
    <w:p w14:paraId="000E3C5E" w14:textId="77777777" w:rsidR="00B021CA" w:rsidRDefault="001D02C0">
      <w:pPr>
        <w:pStyle w:val="NormalWeb"/>
        <w:rPr>
          <w:rFonts w:ascii="Arial" w:eastAsia="Arial" w:hAnsi="Arial" w:cs="Arial"/>
          <w:sz w:val="22"/>
          <w:szCs w:val="22"/>
        </w:rPr>
      </w:pPr>
      <w:r>
        <w:rPr>
          <w:rFonts w:ascii="Arial" w:hAnsi="Arial"/>
          <w:sz w:val="22"/>
          <w:szCs w:val="22"/>
        </w:rPr>
        <w:t>Location Tracking</w:t>
      </w:r>
    </w:p>
    <w:p w14:paraId="3D2E93D4" w14:textId="77777777" w:rsidR="00B021CA" w:rsidRDefault="001D02C0">
      <w:pPr>
        <w:pStyle w:val="NormalWeb"/>
        <w:rPr>
          <w:rFonts w:ascii="Arial" w:eastAsia="Arial" w:hAnsi="Arial" w:cs="Arial"/>
          <w:sz w:val="22"/>
          <w:szCs w:val="22"/>
        </w:rPr>
      </w:pPr>
      <w:proofErr w:type="spellStart"/>
      <w:r>
        <w:rPr>
          <w:rFonts w:ascii="Arial" w:hAnsi="Arial"/>
          <w:sz w:val="22"/>
          <w:szCs w:val="22"/>
        </w:rPr>
        <w:t>IoT</w:t>
      </w:r>
      <w:proofErr w:type="spellEnd"/>
      <w:r>
        <w:rPr>
          <w:rFonts w:ascii="Arial" w:hAnsi="Arial"/>
          <w:sz w:val="22"/>
          <w:szCs w:val="22"/>
        </w:rPr>
        <w:t xml:space="preserve"> for Asset/Plant Performance </w:t>
      </w:r>
      <w:r w:rsidR="00320E58">
        <w:rPr>
          <w:rFonts w:ascii="Arial" w:hAnsi="Arial"/>
          <w:sz w:val="22"/>
          <w:szCs w:val="22"/>
        </w:rPr>
        <w:t>Optimization</w:t>
      </w:r>
    </w:p>
    <w:p w14:paraId="3EE9EFE7" w14:textId="77777777" w:rsidR="00B021CA" w:rsidRDefault="001D02C0">
      <w:pPr>
        <w:pStyle w:val="NormalWeb"/>
        <w:rPr>
          <w:rFonts w:ascii="Arial" w:eastAsia="Arial" w:hAnsi="Arial" w:cs="Arial"/>
          <w:sz w:val="22"/>
          <w:szCs w:val="22"/>
        </w:rPr>
      </w:pPr>
      <w:proofErr w:type="spellStart"/>
      <w:r>
        <w:rPr>
          <w:rFonts w:ascii="Arial" w:hAnsi="Arial"/>
          <w:sz w:val="22"/>
          <w:szCs w:val="22"/>
        </w:rPr>
        <w:t>IoT</w:t>
      </w:r>
      <w:proofErr w:type="spellEnd"/>
      <w:r>
        <w:rPr>
          <w:rFonts w:ascii="Arial" w:hAnsi="Arial"/>
          <w:sz w:val="22"/>
          <w:szCs w:val="22"/>
        </w:rPr>
        <w:t>-based Quality Control and Management</w:t>
      </w:r>
    </w:p>
    <w:p w14:paraId="2FA547C3" w14:textId="77777777" w:rsidR="00B021CA" w:rsidRDefault="001D02C0">
      <w:pPr>
        <w:pStyle w:val="NormalWeb"/>
        <w:rPr>
          <w:rFonts w:ascii="Arial" w:eastAsia="Arial" w:hAnsi="Arial" w:cs="Arial"/>
          <w:sz w:val="22"/>
          <w:szCs w:val="22"/>
        </w:rPr>
      </w:pPr>
      <w:proofErr w:type="spellStart"/>
      <w:r>
        <w:rPr>
          <w:rFonts w:ascii="Arial" w:hAnsi="Arial"/>
          <w:sz w:val="22"/>
          <w:szCs w:val="22"/>
        </w:rPr>
        <w:t>IoT</w:t>
      </w:r>
      <w:proofErr w:type="spellEnd"/>
      <w:r>
        <w:rPr>
          <w:rFonts w:ascii="Arial" w:hAnsi="Arial"/>
          <w:sz w:val="22"/>
          <w:szCs w:val="22"/>
        </w:rPr>
        <w:t>-based Good Conditions Monitoring in Transit</w:t>
      </w:r>
    </w:p>
    <w:p w14:paraId="72BECB52" w14:textId="77777777" w:rsidR="00B021CA" w:rsidRDefault="001D02C0">
      <w:pPr>
        <w:pStyle w:val="NormalWeb"/>
        <w:rPr>
          <w:rFonts w:ascii="Arial" w:eastAsia="Arial" w:hAnsi="Arial" w:cs="Arial"/>
          <w:sz w:val="22"/>
          <w:szCs w:val="22"/>
        </w:rPr>
      </w:pPr>
      <w:r>
        <w:rPr>
          <w:rFonts w:ascii="Arial" w:hAnsi="Arial"/>
          <w:sz w:val="22"/>
          <w:szCs w:val="22"/>
        </w:rPr>
        <w:t>Predictive Maintenance</w:t>
      </w:r>
    </w:p>
    <w:p w14:paraId="1C8AED92" w14:textId="77777777" w:rsidR="00B021CA" w:rsidRDefault="001D02C0">
      <w:pPr>
        <w:pStyle w:val="NormalWeb"/>
        <w:rPr>
          <w:rFonts w:ascii="Arial" w:eastAsia="Arial" w:hAnsi="Arial" w:cs="Arial"/>
          <w:sz w:val="22"/>
          <w:szCs w:val="22"/>
        </w:rPr>
      </w:pPr>
      <w:r>
        <w:rPr>
          <w:rFonts w:ascii="Arial" w:hAnsi="Arial"/>
          <w:sz w:val="22"/>
          <w:szCs w:val="22"/>
        </w:rPr>
        <w:t>On-site Track and Trace</w:t>
      </w:r>
    </w:p>
    <w:p w14:paraId="18C8B95B" w14:textId="77777777" w:rsidR="00B021CA" w:rsidRDefault="001D02C0">
      <w:pPr>
        <w:pStyle w:val="Heading"/>
        <w:numPr>
          <w:ilvl w:val="0"/>
          <w:numId w:val="15"/>
        </w:numPr>
      </w:pPr>
      <w:bookmarkStart w:id="1" w:name="_Toc117863214"/>
      <w:r>
        <w:rPr>
          <w:rFonts w:eastAsia="Arial Unicode MS" w:cs="Arial Unicode MS"/>
        </w:rPr>
        <w:t>Background</w:t>
      </w:r>
      <w:bookmarkEnd w:id="1"/>
    </w:p>
    <w:p w14:paraId="677B9E30" w14:textId="77777777" w:rsidR="00B021CA" w:rsidRDefault="001D02C0">
      <w:pPr>
        <w:pStyle w:val="NormalWeb"/>
        <w:rPr>
          <w:rFonts w:ascii="Arial" w:eastAsia="Arial" w:hAnsi="Arial" w:cs="Arial"/>
          <w:sz w:val="22"/>
          <w:szCs w:val="22"/>
        </w:rPr>
      </w:pPr>
      <w:r>
        <w:rPr>
          <w:rFonts w:ascii="Arial" w:hAnsi="Arial"/>
          <w:sz w:val="22"/>
          <w:szCs w:val="22"/>
        </w:rPr>
        <w:t xml:space="preserve">A Software IT Company is planning to restart operations from </w:t>
      </w:r>
      <w:proofErr w:type="spellStart"/>
      <w:r>
        <w:rPr>
          <w:rFonts w:ascii="Arial" w:hAnsi="Arial"/>
          <w:sz w:val="22"/>
          <w:szCs w:val="22"/>
        </w:rPr>
        <w:t>it</w:t>
      </w:r>
      <w:proofErr w:type="spellEnd"/>
      <w:r>
        <w:rPr>
          <w:rFonts w:ascii="Arial" w:hAnsi="Arial"/>
          <w:sz w:val="22"/>
          <w:szCs w:val="22"/>
        </w:rPr>
        <w:t xml:space="preserve"> Corporate Office, asking the employees to return to work at the office.</w:t>
      </w:r>
    </w:p>
    <w:p w14:paraId="0C70983E" w14:textId="77777777" w:rsidR="00B021CA" w:rsidRDefault="001D02C0">
      <w:pPr>
        <w:pStyle w:val="Heading"/>
        <w:numPr>
          <w:ilvl w:val="0"/>
          <w:numId w:val="15"/>
        </w:numPr>
      </w:pPr>
      <w:bookmarkStart w:id="2" w:name="_Toc117863215"/>
      <w:r>
        <w:rPr>
          <w:rFonts w:eastAsia="Arial Unicode MS" w:cs="Arial Unicode MS"/>
        </w:rPr>
        <w:t>Problem Statement</w:t>
      </w:r>
      <w:bookmarkEnd w:id="2"/>
    </w:p>
    <w:p w14:paraId="568D3F37" w14:textId="77777777" w:rsidR="00B021CA" w:rsidRDefault="001D02C0">
      <w:pPr>
        <w:pStyle w:val="NormalWeb"/>
        <w:rPr>
          <w:rFonts w:ascii="Arial" w:eastAsia="Arial" w:hAnsi="Arial" w:cs="Arial"/>
          <w:sz w:val="22"/>
          <w:szCs w:val="22"/>
        </w:rPr>
      </w:pPr>
      <w:r>
        <w:rPr>
          <w:rFonts w:ascii="Arial" w:hAnsi="Arial"/>
          <w:sz w:val="22"/>
          <w:szCs w:val="22"/>
        </w:rPr>
        <w:t xml:space="preserve">From the recent learning of the Pandemic, detecting levels of pollutants is crucial to make Work-From-Office safe, secure and possible. </w:t>
      </w:r>
    </w:p>
    <w:p w14:paraId="03BEFFC5" w14:textId="77777777" w:rsidR="00B021CA" w:rsidRDefault="001D02C0">
      <w:pPr>
        <w:pStyle w:val="NormalWeb"/>
        <w:rPr>
          <w:rFonts w:ascii="Arial" w:eastAsia="Arial" w:hAnsi="Arial" w:cs="Arial"/>
          <w:sz w:val="22"/>
          <w:szCs w:val="22"/>
        </w:rPr>
      </w:pPr>
      <w:r>
        <w:rPr>
          <w:rFonts w:ascii="Arial" w:hAnsi="Arial"/>
          <w:sz w:val="22"/>
          <w:szCs w:val="22"/>
        </w:rPr>
        <w:t>It is decided to implement a continuous air quality monitoring system to make Work-From-Office safe and secure for all the employees.</w:t>
      </w:r>
    </w:p>
    <w:p w14:paraId="5166D36D" w14:textId="77777777" w:rsidR="00B021CA" w:rsidRDefault="001D02C0">
      <w:pPr>
        <w:pStyle w:val="NormalWeb"/>
        <w:rPr>
          <w:rFonts w:ascii="Arial" w:eastAsia="Arial" w:hAnsi="Arial" w:cs="Arial"/>
          <w:sz w:val="22"/>
          <w:szCs w:val="22"/>
        </w:rPr>
      </w:pPr>
      <w:r>
        <w:rPr>
          <w:rFonts w:ascii="Arial" w:hAnsi="Arial"/>
          <w:sz w:val="22"/>
          <w:szCs w:val="22"/>
        </w:rPr>
        <w:t xml:space="preserve">Additionally, it is decided to implement an alternate day Work-From-Office Schedule for all the employees, and the continuous air quality monitoring system would provision air quality index to each individual’s desktop and to the </w:t>
      </w:r>
      <w:r w:rsidR="00320E58">
        <w:rPr>
          <w:rFonts w:ascii="Arial" w:hAnsi="Arial"/>
          <w:sz w:val="22"/>
          <w:szCs w:val="22"/>
        </w:rPr>
        <w:t>Smartphone</w:t>
      </w:r>
      <w:r>
        <w:rPr>
          <w:rFonts w:ascii="Arial" w:hAnsi="Arial"/>
          <w:sz w:val="22"/>
          <w:szCs w:val="22"/>
        </w:rPr>
        <w:t xml:space="preserve"> present within the Office premises.</w:t>
      </w:r>
    </w:p>
    <w:p w14:paraId="70C9D28A" w14:textId="77777777" w:rsidR="00B021CA" w:rsidRDefault="001D02C0">
      <w:pPr>
        <w:pStyle w:val="NormalWeb"/>
        <w:rPr>
          <w:rFonts w:ascii="Arial" w:eastAsia="Arial" w:hAnsi="Arial" w:cs="Arial"/>
          <w:sz w:val="22"/>
          <w:szCs w:val="22"/>
        </w:rPr>
      </w:pPr>
      <w:r>
        <w:rPr>
          <w:rFonts w:ascii="Arial" w:hAnsi="Arial"/>
          <w:sz w:val="22"/>
          <w:szCs w:val="22"/>
        </w:rPr>
        <w:t>The continuous air quality monitoring sensor systems are to be installed for each floor; the company is spread across three floors. The building is 3 floors. The air quality data from the sensors is transmitted to a Cloud based web-server.</w:t>
      </w:r>
    </w:p>
    <w:p w14:paraId="099EDF17" w14:textId="77777777" w:rsidR="00B021CA" w:rsidRDefault="001D02C0">
      <w:pPr>
        <w:pStyle w:val="NormalWeb"/>
        <w:rPr>
          <w:rFonts w:ascii="Arial" w:eastAsia="Arial" w:hAnsi="Arial" w:cs="Arial"/>
          <w:sz w:val="22"/>
          <w:szCs w:val="22"/>
        </w:rPr>
      </w:pPr>
      <w:r>
        <w:rPr>
          <w:rFonts w:ascii="Arial" w:hAnsi="Arial"/>
          <w:sz w:val="22"/>
          <w:szCs w:val="22"/>
        </w:rPr>
        <w:t xml:space="preserve">The streaming sensor data is stored on Cloud based web-server. Air Quality data streamed from the sensors are continuously monitored and when the air quality level exceeds threshold values, the alerts and preventive actions are to be communicated to the individual’s in the office premises to their desktop and </w:t>
      </w:r>
      <w:r w:rsidR="00320E58">
        <w:rPr>
          <w:rFonts w:ascii="Arial" w:hAnsi="Arial"/>
          <w:sz w:val="22"/>
          <w:szCs w:val="22"/>
        </w:rPr>
        <w:t>Smartphone</w:t>
      </w:r>
    </w:p>
    <w:p w14:paraId="2EE118A6" w14:textId="77777777" w:rsidR="00B021CA" w:rsidRDefault="001D02C0">
      <w:pPr>
        <w:pStyle w:val="NormalWeb"/>
        <w:rPr>
          <w:rFonts w:ascii="Arial" w:eastAsia="Arial" w:hAnsi="Arial" w:cs="Arial"/>
          <w:sz w:val="22"/>
          <w:szCs w:val="22"/>
        </w:rPr>
      </w:pPr>
      <w:r>
        <w:rPr>
          <w:rFonts w:ascii="Arial" w:hAnsi="Arial"/>
          <w:sz w:val="22"/>
          <w:szCs w:val="22"/>
        </w:rPr>
        <w:t xml:space="preserve">In the first phase of implementation, the alerts and preventive actions are only needed for the Company </w:t>
      </w:r>
      <w:r w:rsidR="00893268">
        <w:rPr>
          <w:rFonts w:ascii="Arial" w:hAnsi="Arial"/>
          <w:sz w:val="22"/>
          <w:szCs w:val="22"/>
        </w:rPr>
        <w:t>Employees;</w:t>
      </w:r>
      <w:r>
        <w:rPr>
          <w:rFonts w:ascii="Arial" w:hAnsi="Arial"/>
          <w:sz w:val="22"/>
          <w:szCs w:val="22"/>
        </w:rPr>
        <w:t xml:space="preserve"> Guests are not permitted to the Work Place and need not receive alerts or preventive actions.</w:t>
      </w:r>
    </w:p>
    <w:p w14:paraId="0C7B60FD" w14:textId="77777777" w:rsidR="00B021CA" w:rsidRDefault="001D02C0">
      <w:pPr>
        <w:pStyle w:val="NormalWeb"/>
        <w:rPr>
          <w:rFonts w:ascii="Arial" w:eastAsia="Arial" w:hAnsi="Arial" w:cs="Arial"/>
          <w:sz w:val="22"/>
          <w:szCs w:val="22"/>
        </w:rPr>
      </w:pPr>
      <w:r>
        <w:rPr>
          <w:rFonts w:ascii="Arial" w:hAnsi="Arial"/>
          <w:sz w:val="22"/>
          <w:szCs w:val="22"/>
        </w:rPr>
        <w:t xml:space="preserve">In the second phase of implementation, Guests are </w:t>
      </w:r>
      <w:r w:rsidR="00903C5D">
        <w:rPr>
          <w:rFonts w:ascii="Arial" w:hAnsi="Arial"/>
          <w:sz w:val="22"/>
          <w:szCs w:val="22"/>
        </w:rPr>
        <w:t>installing</w:t>
      </w:r>
      <w:r>
        <w:rPr>
          <w:rFonts w:ascii="Arial" w:hAnsi="Arial"/>
          <w:sz w:val="22"/>
          <w:szCs w:val="22"/>
        </w:rPr>
        <w:t xml:space="preserve"> the Mobile App and update if necessary when they sign-in at the front-desk.</w:t>
      </w:r>
    </w:p>
    <w:p w14:paraId="744484BA" w14:textId="77777777" w:rsidR="00B021CA" w:rsidRDefault="001D02C0">
      <w:pPr>
        <w:pStyle w:val="Heading"/>
        <w:numPr>
          <w:ilvl w:val="0"/>
          <w:numId w:val="15"/>
        </w:numPr>
      </w:pPr>
      <w:bookmarkStart w:id="3" w:name="_Toc117863216"/>
      <w:r>
        <w:rPr>
          <w:rFonts w:eastAsia="Arial Unicode MS" w:cs="Arial Unicode MS"/>
        </w:rPr>
        <w:t>Proposed Solution</w:t>
      </w:r>
      <w:bookmarkEnd w:id="3"/>
    </w:p>
    <w:p w14:paraId="03A4C3F7" w14:textId="77777777" w:rsidR="00B021CA" w:rsidRDefault="001D02C0">
      <w:pPr>
        <w:pStyle w:val="NormalWeb"/>
        <w:numPr>
          <w:ilvl w:val="0"/>
          <w:numId w:val="17"/>
        </w:numPr>
        <w:rPr>
          <w:sz w:val="22"/>
          <w:szCs w:val="22"/>
        </w:rPr>
      </w:pPr>
      <w:r>
        <w:rPr>
          <w:rFonts w:ascii="Arial" w:hAnsi="Arial"/>
          <w:sz w:val="22"/>
          <w:szCs w:val="22"/>
        </w:rPr>
        <w:t>Design an air quality monitoring system that can cover each floor of the office building</w:t>
      </w:r>
    </w:p>
    <w:p w14:paraId="62FE9FE3" w14:textId="77777777" w:rsidR="00B021CA" w:rsidRDefault="001D02C0">
      <w:pPr>
        <w:pStyle w:val="NormalWeb"/>
        <w:numPr>
          <w:ilvl w:val="0"/>
          <w:numId w:val="17"/>
        </w:numPr>
        <w:rPr>
          <w:sz w:val="22"/>
          <w:szCs w:val="22"/>
        </w:rPr>
      </w:pPr>
      <w:r>
        <w:rPr>
          <w:rFonts w:ascii="Arial" w:hAnsi="Arial"/>
          <w:sz w:val="22"/>
          <w:szCs w:val="22"/>
        </w:rPr>
        <w:lastRenderedPageBreak/>
        <w:t>Monitor air quality index through sensors installed in each floor</w:t>
      </w:r>
    </w:p>
    <w:p w14:paraId="5D48BA67" w14:textId="77777777" w:rsidR="00B021CA" w:rsidRPr="00903C5D" w:rsidRDefault="001D02C0">
      <w:pPr>
        <w:pStyle w:val="NormalWeb"/>
        <w:numPr>
          <w:ilvl w:val="0"/>
          <w:numId w:val="17"/>
        </w:numPr>
        <w:rPr>
          <w:sz w:val="22"/>
          <w:szCs w:val="22"/>
        </w:rPr>
      </w:pPr>
      <w:r>
        <w:rPr>
          <w:rFonts w:ascii="Arial" w:hAnsi="Arial"/>
          <w:sz w:val="22"/>
          <w:szCs w:val="22"/>
        </w:rPr>
        <w:t>Provide alerts and preventive actions to employees smartphones  when the air quality level exceeds threshold values</w:t>
      </w:r>
    </w:p>
    <w:p w14:paraId="4A23F3AF" w14:textId="19FD1F29" w:rsidR="00903C5D" w:rsidRPr="00903C5D" w:rsidRDefault="00903C5D" w:rsidP="00903C5D">
      <w:pPr>
        <w:pStyle w:val="NormalWeb"/>
        <w:numPr>
          <w:ilvl w:val="0"/>
          <w:numId w:val="17"/>
        </w:numPr>
        <w:rPr>
          <w:rFonts w:ascii="Arial" w:hAnsi="Arial"/>
          <w:sz w:val="22"/>
          <w:szCs w:val="22"/>
          <w:highlight w:val="yellow"/>
        </w:rPr>
      </w:pPr>
      <w:r>
        <w:rPr>
          <w:rFonts w:ascii="Arial" w:hAnsi="Arial"/>
          <w:sz w:val="22"/>
          <w:szCs w:val="22"/>
          <w:highlight w:val="yellow"/>
        </w:rPr>
        <w:t>Provision to be made where a</w:t>
      </w:r>
      <w:r w:rsidRPr="00903C5D">
        <w:rPr>
          <w:rFonts w:ascii="Arial" w:hAnsi="Arial"/>
          <w:sz w:val="22"/>
          <w:szCs w:val="22"/>
          <w:highlight w:val="yellow"/>
        </w:rPr>
        <w:t>lerts to be sent when pollutant level is out of range and users can access the application to view the status anytime</w:t>
      </w:r>
      <w:ins w:id="4" w:author="lenovo" w:date="2022-11-02T14:45:00Z">
        <w:r w:rsidR="00482EBF">
          <w:rPr>
            <w:rFonts w:ascii="Arial" w:hAnsi="Arial"/>
            <w:sz w:val="22"/>
            <w:szCs w:val="22"/>
            <w:highlight w:val="yellow"/>
          </w:rPr>
          <w:t>.</w:t>
        </w:r>
      </w:ins>
    </w:p>
    <w:p w14:paraId="60485A7D" w14:textId="77777777" w:rsidR="00903C5D" w:rsidRDefault="00903C5D" w:rsidP="00903C5D">
      <w:pPr>
        <w:pStyle w:val="NormalWeb"/>
        <w:rPr>
          <w:sz w:val="22"/>
          <w:szCs w:val="22"/>
        </w:rPr>
      </w:pPr>
    </w:p>
    <w:p w14:paraId="52C4460D" w14:textId="77777777" w:rsidR="00B021CA" w:rsidRDefault="001D02C0">
      <w:pPr>
        <w:pStyle w:val="NormalWeb"/>
        <w:numPr>
          <w:ilvl w:val="1"/>
          <w:numId w:val="19"/>
        </w:numPr>
        <w:rPr>
          <w:rFonts w:ascii="Arial" w:hAnsi="Arial"/>
          <w:b/>
          <w:bCs/>
          <w:sz w:val="22"/>
          <w:szCs w:val="22"/>
        </w:rPr>
        <w:pPrChange w:id="5" w:author="lenovo" w:date="2022-11-15T16:20:00Z">
          <w:pPr>
            <w:pStyle w:val="NormalWeb"/>
            <w:numPr>
              <w:numId w:val="19"/>
            </w:numPr>
          </w:pPr>
        </w:pPrChange>
      </w:pPr>
      <w:r w:rsidRPr="008B7189">
        <w:rPr>
          <w:rPrChange w:id="6" w:author="lenovo" w:date="2022-11-15T16:19:00Z">
            <w:rPr>
              <w:rFonts w:ascii="Arial" w:hAnsi="Arial"/>
              <w:b/>
              <w:bCs/>
              <w:sz w:val="22"/>
              <w:szCs w:val="22"/>
            </w:rPr>
          </w:rPrChange>
        </w:rPr>
        <w:t>to</w:t>
      </w:r>
      <w:r>
        <w:rPr>
          <w:rFonts w:ascii="Arial" w:hAnsi="Arial"/>
          <w:b/>
          <w:bCs/>
          <w:sz w:val="22"/>
          <w:szCs w:val="22"/>
        </w:rPr>
        <w:t xml:space="preserve"> ensure full coverage of each floor span, </w:t>
      </w:r>
    </w:p>
    <w:p w14:paraId="4EC035FE" w14:textId="77777777" w:rsidR="00B021CA" w:rsidRDefault="001D02C0">
      <w:pPr>
        <w:pStyle w:val="NormalWeb"/>
        <w:numPr>
          <w:ilvl w:val="1"/>
          <w:numId w:val="19"/>
        </w:numPr>
        <w:rPr>
          <w:rFonts w:ascii="Arial" w:hAnsi="Arial"/>
          <w:b/>
          <w:bCs/>
          <w:sz w:val="22"/>
          <w:szCs w:val="22"/>
        </w:rPr>
      </w:pPr>
      <w:r>
        <w:rPr>
          <w:rFonts w:ascii="Arial" w:hAnsi="Arial"/>
          <w:b/>
          <w:bCs/>
          <w:sz w:val="22"/>
          <w:szCs w:val="22"/>
        </w:rPr>
        <w:t>Air Quality Sensors to be installed adjacent to every existing node of overhead Smoke Detecting Sensors</w:t>
      </w:r>
    </w:p>
    <w:p w14:paraId="3EE41FE0" w14:textId="77777777" w:rsidR="00B021CA" w:rsidRDefault="001D02C0">
      <w:pPr>
        <w:pStyle w:val="NormalWeb"/>
        <w:numPr>
          <w:ilvl w:val="1"/>
          <w:numId w:val="19"/>
        </w:numPr>
        <w:rPr>
          <w:rFonts w:ascii="Arial" w:hAnsi="Arial"/>
          <w:b/>
          <w:bCs/>
          <w:sz w:val="22"/>
          <w:szCs w:val="22"/>
        </w:rPr>
      </w:pPr>
      <w:r>
        <w:rPr>
          <w:rFonts w:ascii="Arial" w:hAnsi="Arial"/>
          <w:b/>
          <w:bCs/>
          <w:sz w:val="22"/>
          <w:szCs w:val="22"/>
        </w:rPr>
        <w:t>Additionally Air Quality Sensors to be installed in Smoking Zones on each floor</w:t>
      </w:r>
    </w:p>
    <w:p w14:paraId="50A79C9B" w14:textId="77777777" w:rsidR="00B021CA" w:rsidRDefault="001D02C0">
      <w:pPr>
        <w:pStyle w:val="NormalWeb"/>
        <w:numPr>
          <w:ilvl w:val="0"/>
          <w:numId w:val="19"/>
        </w:numPr>
        <w:rPr>
          <w:rFonts w:ascii="Arial" w:hAnsi="Arial"/>
          <w:b/>
          <w:bCs/>
          <w:sz w:val="22"/>
          <w:szCs w:val="22"/>
        </w:rPr>
      </w:pPr>
      <w:r>
        <w:rPr>
          <w:rFonts w:ascii="Arial" w:hAnsi="Arial"/>
          <w:b/>
          <w:bCs/>
          <w:sz w:val="22"/>
          <w:szCs w:val="22"/>
        </w:rPr>
        <w:t>The sensors shall be connected to a microcontroller to control the sensors network</w:t>
      </w:r>
    </w:p>
    <w:p w14:paraId="492FC40B" w14:textId="77777777" w:rsidR="00B021CA" w:rsidRDefault="001D02C0">
      <w:pPr>
        <w:pStyle w:val="NormalWeb"/>
        <w:numPr>
          <w:ilvl w:val="0"/>
          <w:numId w:val="19"/>
        </w:numPr>
        <w:rPr>
          <w:rFonts w:ascii="Arial" w:hAnsi="Arial"/>
          <w:b/>
          <w:bCs/>
          <w:sz w:val="22"/>
          <w:szCs w:val="22"/>
        </w:rPr>
      </w:pPr>
      <w:r>
        <w:rPr>
          <w:rFonts w:ascii="Arial" w:hAnsi="Arial"/>
          <w:b/>
          <w:bCs/>
          <w:sz w:val="22"/>
          <w:szCs w:val="22"/>
        </w:rPr>
        <w:t>Data collected by microcontroller is transmitted to the cloud based web-server for storage</w:t>
      </w:r>
    </w:p>
    <w:p w14:paraId="4880BCC0" w14:textId="77777777" w:rsidR="00B021CA" w:rsidRDefault="001D02C0">
      <w:pPr>
        <w:pStyle w:val="NormalWeb"/>
        <w:numPr>
          <w:ilvl w:val="0"/>
          <w:numId w:val="19"/>
        </w:numPr>
        <w:rPr>
          <w:rFonts w:ascii="Arial" w:hAnsi="Arial"/>
          <w:b/>
          <w:bCs/>
          <w:sz w:val="22"/>
          <w:szCs w:val="22"/>
        </w:rPr>
      </w:pPr>
      <w:r>
        <w:rPr>
          <w:rFonts w:ascii="Arial" w:hAnsi="Arial"/>
          <w:b/>
          <w:bCs/>
          <w:sz w:val="22"/>
          <w:szCs w:val="22"/>
        </w:rPr>
        <w:t>Application on cloud based web-server Analysis data</w:t>
      </w:r>
    </w:p>
    <w:p w14:paraId="0DD5FB07" w14:textId="77777777" w:rsidR="00B021CA" w:rsidRDefault="001D02C0">
      <w:pPr>
        <w:pStyle w:val="NormalWeb"/>
        <w:numPr>
          <w:ilvl w:val="0"/>
          <w:numId w:val="19"/>
        </w:numPr>
        <w:rPr>
          <w:rFonts w:ascii="Arial" w:hAnsi="Arial"/>
          <w:b/>
          <w:bCs/>
          <w:sz w:val="22"/>
          <w:szCs w:val="22"/>
        </w:rPr>
      </w:pPr>
      <w:r>
        <w:rPr>
          <w:rFonts w:ascii="Arial" w:hAnsi="Arial"/>
          <w:b/>
          <w:bCs/>
          <w:sz w:val="22"/>
          <w:szCs w:val="22"/>
        </w:rPr>
        <w:t>The whole system is to be fully integrated and automated with no need for manual intervention and independent of manual monitoring</w:t>
      </w:r>
    </w:p>
    <w:p w14:paraId="650BF6E2" w14:textId="77777777" w:rsidR="00B021CA" w:rsidRDefault="001D02C0">
      <w:pPr>
        <w:pStyle w:val="Heading"/>
        <w:numPr>
          <w:ilvl w:val="0"/>
          <w:numId w:val="15"/>
        </w:numPr>
      </w:pPr>
      <w:bookmarkStart w:id="7" w:name="_Toc117863217"/>
      <w:r>
        <w:rPr>
          <w:rFonts w:eastAsia="Arial Unicode MS" w:cs="Arial Unicode MS"/>
        </w:rPr>
        <w:t>Schema of Air Quality Monitoring System (AQMS)</w:t>
      </w:r>
      <w:bookmarkEnd w:id="7"/>
    </w:p>
    <w:p w14:paraId="170B36E9" w14:textId="77777777" w:rsidR="00B021CA" w:rsidRDefault="001D02C0">
      <w:pPr>
        <w:pStyle w:val="NormalWeb"/>
        <w:rPr>
          <w:rFonts w:ascii="Arial" w:eastAsia="Arial" w:hAnsi="Arial" w:cs="Arial"/>
          <w:b/>
          <w:bCs/>
          <w:sz w:val="22"/>
          <w:szCs w:val="22"/>
        </w:rPr>
      </w:pPr>
      <w:r>
        <w:rPr>
          <w:rFonts w:ascii="Arial" w:hAnsi="Arial"/>
          <w:b/>
          <w:bCs/>
          <w:sz w:val="22"/>
          <w:szCs w:val="22"/>
        </w:rPr>
        <w:t>“AQMS - Air Quality Monitoring System”</w:t>
      </w:r>
    </w:p>
    <w:p w14:paraId="24465752" w14:textId="77777777" w:rsidR="00B021CA" w:rsidRDefault="001D02C0">
      <w:pPr>
        <w:pStyle w:val="NormalWeb"/>
        <w:numPr>
          <w:ilvl w:val="0"/>
          <w:numId w:val="21"/>
        </w:numPr>
        <w:rPr>
          <w:rFonts w:ascii="Arial" w:hAnsi="Arial"/>
          <w:b/>
          <w:bCs/>
          <w:sz w:val="22"/>
          <w:szCs w:val="22"/>
        </w:rPr>
      </w:pPr>
      <w:r>
        <w:rPr>
          <w:rFonts w:ascii="Arial" w:hAnsi="Arial"/>
          <w:b/>
          <w:bCs/>
          <w:sz w:val="22"/>
          <w:szCs w:val="22"/>
        </w:rPr>
        <w:t>The Software Product would be called, Air Quality Monitoring System, AQMS</w:t>
      </w:r>
    </w:p>
    <w:p w14:paraId="3990B3FD" w14:textId="77777777" w:rsidR="00B021CA" w:rsidRDefault="001D02C0">
      <w:pPr>
        <w:pStyle w:val="NormalWeb"/>
        <w:numPr>
          <w:ilvl w:val="0"/>
          <w:numId w:val="21"/>
        </w:numPr>
        <w:rPr>
          <w:rFonts w:ascii="Arial" w:hAnsi="Arial"/>
          <w:b/>
          <w:bCs/>
          <w:sz w:val="22"/>
          <w:szCs w:val="22"/>
        </w:rPr>
      </w:pPr>
      <w:r>
        <w:rPr>
          <w:rFonts w:ascii="Arial" w:hAnsi="Arial"/>
          <w:b/>
          <w:bCs/>
          <w:sz w:val="22"/>
          <w:szCs w:val="22"/>
        </w:rPr>
        <w:t xml:space="preserve">AQMS to Wireless sensors placed at strategic locations, sense the level of dust particles, carbon dioxide, carbon monoxide, nitrogen dioxide and </w:t>
      </w:r>
      <w:r w:rsidR="00893268">
        <w:rPr>
          <w:rFonts w:ascii="Arial" w:hAnsi="Arial"/>
          <w:b/>
          <w:bCs/>
          <w:sz w:val="22"/>
          <w:szCs w:val="22"/>
        </w:rPr>
        <w:t>sculpture</w:t>
      </w:r>
      <w:r>
        <w:rPr>
          <w:rFonts w:ascii="Arial" w:hAnsi="Arial"/>
          <w:b/>
          <w:bCs/>
          <w:sz w:val="22"/>
          <w:szCs w:val="22"/>
        </w:rPr>
        <w:t xml:space="preserve"> dioxide in the air</w:t>
      </w:r>
    </w:p>
    <w:p w14:paraId="7F55CA85" w14:textId="77777777" w:rsidR="00B021CA" w:rsidRDefault="001D02C0">
      <w:pPr>
        <w:pStyle w:val="NormalWeb"/>
        <w:numPr>
          <w:ilvl w:val="0"/>
          <w:numId w:val="21"/>
        </w:numPr>
        <w:rPr>
          <w:rFonts w:ascii="Arial" w:hAnsi="Arial"/>
          <w:b/>
          <w:bCs/>
          <w:sz w:val="22"/>
          <w:szCs w:val="22"/>
        </w:rPr>
      </w:pPr>
      <w:r>
        <w:rPr>
          <w:rFonts w:ascii="Arial" w:hAnsi="Arial"/>
          <w:b/>
          <w:bCs/>
          <w:sz w:val="22"/>
          <w:szCs w:val="22"/>
        </w:rPr>
        <w:t>Sensor data is continuously ‘streamed’ to a cloud database</w:t>
      </w:r>
    </w:p>
    <w:p w14:paraId="194759D0" w14:textId="77777777" w:rsidR="00B021CA" w:rsidRDefault="001D02C0">
      <w:pPr>
        <w:pStyle w:val="NormalWeb"/>
        <w:numPr>
          <w:ilvl w:val="0"/>
          <w:numId w:val="21"/>
        </w:numPr>
        <w:rPr>
          <w:rFonts w:ascii="Arial" w:hAnsi="Arial"/>
          <w:b/>
          <w:bCs/>
          <w:sz w:val="22"/>
          <w:szCs w:val="22"/>
        </w:rPr>
      </w:pPr>
      <w:r>
        <w:rPr>
          <w:rFonts w:ascii="Arial" w:hAnsi="Arial"/>
          <w:b/>
          <w:bCs/>
          <w:sz w:val="22"/>
          <w:szCs w:val="22"/>
        </w:rPr>
        <w:t xml:space="preserve">In the cloud, the data is </w:t>
      </w:r>
      <w:r w:rsidR="00893268">
        <w:rPr>
          <w:rFonts w:ascii="Arial" w:hAnsi="Arial"/>
          <w:b/>
          <w:bCs/>
          <w:sz w:val="22"/>
          <w:szCs w:val="22"/>
        </w:rPr>
        <w:t>analyzed</w:t>
      </w:r>
      <w:r>
        <w:rPr>
          <w:rFonts w:ascii="Arial" w:hAnsi="Arial"/>
          <w:b/>
          <w:bCs/>
          <w:sz w:val="22"/>
          <w:szCs w:val="22"/>
        </w:rPr>
        <w:t xml:space="preserve"> to provide information on air quality</w:t>
      </w:r>
    </w:p>
    <w:p w14:paraId="614D4006" w14:textId="77777777" w:rsidR="00B021CA" w:rsidRDefault="00893268">
      <w:pPr>
        <w:pStyle w:val="NormalWeb"/>
        <w:numPr>
          <w:ilvl w:val="0"/>
          <w:numId w:val="21"/>
        </w:numPr>
        <w:rPr>
          <w:rFonts w:ascii="Arial" w:hAnsi="Arial"/>
          <w:b/>
          <w:bCs/>
          <w:sz w:val="22"/>
          <w:szCs w:val="22"/>
        </w:rPr>
      </w:pPr>
      <w:r>
        <w:rPr>
          <w:rFonts w:ascii="Arial" w:hAnsi="Arial"/>
          <w:b/>
          <w:bCs/>
          <w:sz w:val="22"/>
          <w:szCs w:val="22"/>
        </w:rPr>
        <w:t>Analyzed</w:t>
      </w:r>
      <w:r w:rsidR="001D02C0">
        <w:rPr>
          <w:rFonts w:ascii="Arial" w:hAnsi="Arial"/>
          <w:b/>
          <w:bCs/>
          <w:sz w:val="22"/>
          <w:szCs w:val="22"/>
        </w:rPr>
        <w:t xml:space="preserve"> Air Quality Data is stored to a backend server for posterity. Data to be backed-up and be readily accessible for period of 3 years in </w:t>
      </w:r>
      <w:proofErr w:type="spellStart"/>
      <w:r w:rsidR="001D02C0">
        <w:rPr>
          <w:rFonts w:ascii="Arial" w:hAnsi="Arial"/>
          <w:b/>
          <w:bCs/>
          <w:sz w:val="22"/>
          <w:szCs w:val="22"/>
        </w:rPr>
        <w:t>on-premise</w:t>
      </w:r>
      <w:proofErr w:type="spellEnd"/>
      <w:r w:rsidR="001D02C0">
        <w:rPr>
          <w:rFonts w:ascii="Arial" w:hAnsi="Arial"/>
          <w:b/>
          <w:bCs/>
          <w:sz w:val="22"/>
          <w:szCs w:val="22"/>
        </w:rPr>
        <w:t xml:space="preserve"> data server.</w:t>
      </w:r>
    </w:p>
    <w:p w14:paraId="6B9E209C" w14:textId="77777777" w:rsidR="00B021CA" w:rsidRDefault="001D02C0">
      <w:pPr>
        <w:pStyle w:val="NormalWeb"/>
        <w:numPr>
          <w:ilvl w:val="1"/>
          <w:numId w:val="21"/>
        </w:numPr>
        <w:rPr>
          <w:rFonts w:ascii="Arial" w:hAnsi="Arial"/>
          <w:b/>
          <w:bCs/>
          <w:sz w:val="22"/>
          <w:szCs w:val="22"/>
        </w:rPr>
      </w:pPr>
      <w:r>
        <w:rPr>
          <w:rFonts w:ascii="Arial" w:hAnsi="Arial"/>
          <w:b/>
          <w:bCs/>
          <w:sz w:val="22"/>
          <w:szCs w:val="22"/>
        </w:rPr>
        <w:t>After period of three years, data to be retained at central repository off-premises</w:t>
      </w:r>
    </w:p>
    <w:p w14:paraId="2C55F93C" w14:textId="77777777" w:rsidR="00B021CA" w:rsidRDefault="001D02C0">
      <w:pPr>
        <w:pStyle w:val="NormalWeb"/>
        <w:numPr>
          <w:ilvl w:val="1"/>
          <w:numId w:val="21"/>
        </w:numPr>
        <w:rPr>
          <w:rFonts w:ascii="Arial" w:hAnsi="Arial"/>
          <w:b/>
          <w:bCs/>
          <w:sz w:val="22"/>
          <w:szCs w:val="22"/>
        </w:rPr>
      </w:pPr>
      <w:r>
        <w:rPr>
          <w:rFonts w:ascii="Arial" w:hAnsi="Arial"/>
          <w:b/>
          <w:bCs/>
          <w:sz w:val="22"/>
          <w:szCs w:val="22"/>
        </w:rPr>
        <w:t>This allows relevant authority to take remedial action and community to take precautionary measures and improve existing AQMS</w:t>
      </w:r>
    </w:p>
    <w:p w14:paraId="7947304F" w14:textId="77777777" w:rsidR="00B021CA" w:rsidRDefault="001D02C0">
      <w:pPr>
        <w:pStyle w:val="NormalWeb"/>
        <w:numPr>
          <w:ilvl w:val="0"/>
          <w:numId w:val="21"/>
        </w:numPr>
        <w:rPr>
          <w:rFonts w:ascii="Arial" w:hAnsi="Arial"/>
          <w:b/>
          <w:bCs/>
          <w:sz w:val="22"/>
          <w:szCs w:val="22"/>
        </w:rPr>
      </w:pPr>
      <w:r>
        <w:rPr>
          <w:rFonts w:ascii="Arial" w:hAnsi="Arial"/>
          <w:b/>
          <w:bCs/>
          <w:sz w:val="22"/>
          <w:szCs w:val="22"/>
        </w:rPr>
        <w:t xml:space="preserve">Alerts, Preventive actions based on Analysis of the air quality, is shared through </w:t>
      </w:r>
      <w:proofErr w:type="spellStart"/>
      <w:r>
        <w:rPr>
          <w:rFonts w:ascii="Arial" w:hAnsi="Arial"/>
          <w:b/>
          <w:bCs/>
          <w:sz w:val="22"/>
          <w:szCs w:val="22"/>
        </w:rPr>
        <w:t>a</w:t>
      </w:r>
      <w:proofErr w:type="spellEnd"/>
      <w:r>
        <w:rPr>
          <w:rFonts w:ascii="Arial" w:hAnsi="Arial"/>
          <w:b/>
          <w:bCs/>
          <w:sz w:val="22"/>
          <w:szCs w:val="22"/>
        </w:rPr>
        <w:t xml:space="preserve"> Android-based </w:t>
      </w:r>
      <w:r w:rsidR="00893268">
        <w:rPr>
          <w:rFonts w:ascii="Arial" w:hAnsi="Arial"/>
          <w:b/>
          <w:bCs/>
          <w:sz w:val="22"/>
          <w:szCs w:val="22"/>
        </w:rPr>
        <w:t>Smartphone</w:t>
      </w:r>
      <w:r>
        <w:rPr>
          <w:rFonts w:ascii="Arial" w:hAnsi="Arial"/>
          <w:b/>
          <w:bCs/>
          <w:sz w:val="22"/>
          <w:szCs w:val="22"/>
        </w:rPr>
        <w:t xml:space="preserve"> app</w:t>
      </w:r>
    </w:p>
    <w:p w14:paraId="3B154BC6" w14:textId="77777777" w:rsidR="00B021CA" w:rsidRDefault="001D02C0">
      <w:pPr>
        <w:pStyle w:val="NormalWeb"/>
        <w:numPr>
          <w:ilvl w:val="0"/>
          <w:numId w:val="21"/>
        </w:numPr>
        <w:rPr>
          <w:rFonts w:ascii="Arial" w:hAnsi="Arial"/>
          <w:b/>
          <w:bCs/>
          <w:sz w:val="22"/>
          <w:szCs w:val="22"/>
        </w:rPr>
      </w:pPr>
      <w:r>
        <w:rPr>
          <w:rFonts w:ascii="Arial" w:hAnsi="Arial"/>
          <w:b/>
          <w:bCs/>
          <w:sz w:val="22"/>
          <w:szCs w:val="22"/>
        </w:rPr>
        <w:t>Major Components of the AQMS</w:t>
      </w:r>
    </w:p>
    <w:p w14:paraId="3B08B52F" w14:textId="77777777" w:rsidR="00B021CA" w:rsidRDefault="001D02C0">
      <w:pPr>
        <w:pStyle w:val="NormalWeb"/>
        <w:numPr>
          <w:ilvl w:val="1"/>
          <w:numId w:val="21"/>
        </w:numPr>
        <w:rPr>
          <w:rFonts w:ascii="Arial" w:hAnsi="Arial"/>
          <w:b/>
          <w:bCs/>
          <w:sz w:val="22"/>
          <w:szCs w:val="22"/>
        </w:rPr>
      </w:pPr>
      <w:r>
        <w:rPr>
          <w:rFonts w:ascii="Arial" w:hAnsi="Arial"/>
          <w:b/>
          <w:bCs/>
          <w:sz w:val="22"/>
          <w:szCs w:val="22"/>
        </w:rPr>
        <w:t>Sensor Device which ‘streams’ air quality data to a Cloud</w:t>
      </w:r>
    </w:p>
    <w:p w14:paraId="581BA623" w14:textId="77777777" w:rsidR="00B021CA" w:rsidRDefault="001D02C0">
      <w:pPr>
        <w:pStyle w:val="NormalWeb"/>
        <w:numPr>
          <w:ilvl w:val="1"/>
          <w:numId w:val="21"/>
        </w:numPr>
        <w:rPr>
          <w:rFonts w:ascii="Arial" w:hAnsi="Arial"/>
          <w:b/>
          <w:bCs/>
          <w:sz w:val="22"/>
          <w:szCs w:val="22"/>
        </w:rPr>
      </w:pPr>
      <w:r>
        <w:rPr>
          <w:rFonts w:ascii="Arial" w:hAnsi="Arial"/>
          <w:b/>
          <w:bCs/>
          <w:sz w:val="22"/>
          <w:szCs w:val="22"/>
        </w:rPr>
        <w:lastRenderedPageBreak/>
        <w:t xml:space="preserve">Software program on Cloud server to access the sensor data and </w:t>
      </w:r>
      <w:r w:rsidR="00893268">
        <w:rPr>
          <w:rFonts w:ascii="Arial" w:hAnsi="Arial"/>
          <w:b/>
          <w:bCs/>
          <w:sz w:val="22"/>
          <w:szCs w:val="22"/>
        </w:rPr>
        <w:t>analyze</w:t>
      </w:r>
      <w:r>
        <w:rPr>
          <w:rFonts w:ascii="Arial" w:hAnsi="Arial"/>
          <w:b/>
          <w:bCs/>
          <w:sz w:val="22"/>
          <w:szCs w:val="22"/>
        </w:rPr>
        <w:t xml:space="preserve"> Air Quality</w:t>
      </w:r>
    </w:p>
    <w:p w14:paraId="37C1734B" w14:textId="588323DA" w:rsidR="00B021CA" w:rsidDel="00E10445" w:rsidRDefault="001D02C0">
      <w:pPr>
        <w:pStyle w:val="NormalWeb"/>
        <w:numPr>
          <w:ilvl w:val="1"/>
          <w:numId w:val="21"/>
        </w:numPr>
        <w:rPr>
          <w:del w:id="8" w:author="lenovo" w:date="2022-11-02T14:23:00Z"/>
          <w:rFonts w:ascii="Arial" w:hAnsi="Arial"/>
          <w:b/>
          <w:bCs/>
          <w:sz w:val="22"/>
          <w:szCs w:val="22"/>
        </w:rPr>
      </w:pPr>
      <w:commentRangeStart w:id="9"/>
      <w:del w:id="10" w:author="lenovo" w:date="2022-11-02T13:46:00Z">
        <w:r w:rsidDel="006578C1">
          <w:rPr>
            <w:rFonts w:ascii="Arial" w:hAnsi="Arial"/>
            <w:b/>
            <w:bCs/>
            <w:sz w:val="22"/>
            <w:szCs w:val="22"/>
          </w:rPr>
          <w:delText>Android</w:delText>
        </w:r>
        <w:commentRangeEnd w:id="9"/>
        <w:r w:rsidR="0064445B" w:rsidDel="006578C1">
          <w:rPr>
            <w:rStyle w:val="CommentReference"/>
            <w:rFonts w:cs="Times New Roman"/>
            <w:color w:val="auto"/>
          </w:rPr>
          <w:commentReference w:id="9"/>
        </w:r>
        <w:r w:rsidDel="006578C1">
          <w:rPr>
            <w:rFonts w:ascii="Arial" w:hAnsi="Arial"/>
            <w:b/>
            <w:bCs/>
            <w:sz w:val="22"/>
            <w:szCs w:val="22"/>
          </w:rPr>
          <w:delText xml:space="preserve"> </w:delText>
        </w:r>
      </w:del>
      <w:del w:id="11" w:author="lenovo" w:date="2022-11-02T14:23:00Z">
        <w:r w:rsidDel="00E10445">
          <w:rPr>
            <w:rFonts w:ascii="Arial" w:hAnsi="Arial"/>
            <w:b/>
            <w:bCs/>
            <w:sz w:val="22"/>
            <w:szCs w:val="22"/>
          </w:rPr>
          <w:delText>Smartphone Device with GPS Enabled and SMS enabled</w:delText>
        </w:r>
      </w:del>
    </w:p>
    <w:p w14:paraId="1370D147" w14:textId="79F173D8" w:rsidR="00B021CA" w:rsidDel="0064445B" w:rsidRDefault="001D02C0">
      <w:pPr>
        <w:pStyle w:val="NormalWeb"/>
        <w:numPr>
          <w:ilvl w:val="1"/>
          <w:numId w:val="21"/>
        </w:numPr>
        <w:rPr>
          <w:del w:id="12" w:author="Pradhan, Shardul (Cognizant)" w:date="2022-10-31T12:27:00Z"/>
          <w:rFonts w:ascii="Arial" w:hAnsi="Arial"/>
          <w:b/>
          <w:bCs/>
          <w:sz w:val="22"/>
          <w:szCs w:val="22"/>
        </w:rPr>
      </w:pPr>
      <w:del w:id="13" w:author="Pradhan, Shardul (Cognizant)" w:date="2022-10-31T12:27:00Z">
        <w:r w:rsidDel="0064445B">
          <w:rPr>
            <w:rFonts w:ascii="Arial" w:hAnsi="Arial"/>
            <w:b/>
            <w:bCs/>
            <w:sz w:val="22"/>
            <w:szCs w:val="22"/>
          </w:rPr>
          <w:delText xml:space="preserve">Mobile App on Android </w:delText>
        </w:r>
        <w:r w:rsidR="00893268" w:rsidDel="0064445B">
          <w:rPr>
            <w:rFonts w:ascii="Arial" w:hAnsi="Arial"/>
            <w:b/>
            <w:bCs/>
            <w:sz w:val="22"/>
            <w:szCs w:val="22"/>
          </w:rPr>
          <w:delText>Smartphone</w:delText>
        </w:r>
        <w:r w:rsidDel="0064445B">
          <w:rPr>
            <w:rFonts w:ascii="Arial" w:hAnsi="Arial"/>
            <w:b/>
            <w:bCs/>
            <w:sz w:val="22"/>
            <w:szCs w:val="22"/>
          </w:rPr>
          <w:delText xml:space="preserve"> to receive Alerts and Preventive Action</w:delText>
        </w:r>
      </w:del>
    </w:p>
    <w:p w14:paraId="6A1939C7" w14:textId="700B04B8" w:rsidR="00B021CA" w:rsidDel="0064445B" w:rsidRDefault="001D02C0">
      <w:pPr>
        <w:pStyle w:val="NormalWeb"/>
        <w:numPr>
          <w:ilvl w:val="1"/>
          <w:numId w:val="21"/>
        </w:numPr>
        <w:rPr>
          <w:del w:id="14" w:author="Pradhan, Shardul (Cognizant)" w:date="2022-10-31T12:27:00Z"/>
          <w:rFonts w:ascii="Arial" w:hAnsi="Arial"/>
          <w:b/>
          <w:bCs/>
          <w:sz w:val="22"/>
          <w:szCs w:val="22"/>
        </w:rPr>
      </w:pPr>
      <w:del w:id="15" w:author="Pradhan, Shardul (Cognizant)" w:date="2022-10-31T12:27:00Z">
        <w:r w:rsidDel="0064445B">
          <w:rPr>
            <w:rFonts w:ascii="Arial" w:hAnsi="Arial"/>
            <w:b/>
            <w:bCs/>
            <w:sz w:val="22"/>
            <w:szCs w:val="22"/>
          </w:rPr>
          <w:delText>Successful delivery “receipt” of Alert and Preventive Action to Desktop</w:delText>
        </w:r>
      </w:del>
    </w:p>
    <w:p w14:paraId="64CA6ED8" w14:textId="14523375" w:rsidR="00B021CA" w:rsidDel="0064445B" w:rsidRDefault="001D02C0">
      <w:pPr>
        <w:pStyle w:val="NormalWeb"/>
        <w:numPr>
          <w:ilvl w:val="1"/>
          <w:numId w:val="21"/>
        </w:numPr>
        <w:rPr>
          <w:del w:id="16" w:author="Pradhan, Shardul (Cognizant)" w:date="2022-10-31T12:27:00Z"/>
          <w:rFonts w:ascii="Arial" w:hAnsi="Arial"/>
          <w:b/>
          <w:bCs/>
          <w:sz w:val="22"/>
          <w:szCs w:val="22"/>
        </w:rPr>
      </w:pPr>
      <w:del w:id="17" w:author="Pradhan, Shardul (Cognizant)" w:date="2022-10-31T12:27:00Z">
        <w:r w:rsidDel="0064445B">
          <w:rPr>
            <w:rFonts w:ascii="Arial" w:hAnsi="Arial"/>
            <w:b/>
            <w:bCs/>
            <w:sz w:val="22"/>
            <w:szCs w:val="22"/>
          </w:rPr>
          <w:delText>Successful delivery “receipt” of Alert and Preventive Action to Mobile Device</w:delText>
        </w:r>
      </w:del>
    </w:p>
    <w:p w14:paraId="450B2F5B" w14:textId="0F905012" w:rsidR="00B021CA" w:rsidDel="0064445B" w:rsidRDefault="001D02C0">
      <w:pPr>
        <w:pStyle w:val="NormalWeb"/>
        <w:numPr>
          <w:ilvl w:val="1"/>
          <w:numId w:val="21"/>
        </w:numPr>
        <w:rPr>
          <w:del w:id="18" w:author="Pradhan, Shardul (Cognizant)" w:date="2022-10-31T12:27:00Z"/>
          <w:rFonts w:ascii="Arial" w:hAnsi="Arial"/>
          <w:b/>
          <w:bCs/>
          <w:sz w:val="22"/>
          <w:szCs w:val="22"/>
        </w:rPr>
      </w:pPr>
      <w:del w:id="19" w:author="Pradhan, Shardul (Cognizant)" w:date="2022-10-31T12:27:00Z">
        <w:r w:rsidDel="0064445B">
          <w:rPr>
            <w:rFonts w:ascii="Arial" w:hAnsi="Arial"/>
            <w:b/>
            <w:bCs/>
            <w:sz w:val="22"/>
            <w:szCs w:val="22"/>
          </w:rPr>
          <w:delText>Continuous monitoring of GPS location of Mobile Device till exit from Office Premises</w:delText>
        </w:r>
      </w:del>
    </w:p>
    <w:p w14:paraId="59249C8F" w14:textId="66AAF038" w:rsidR="00B021CA" w:rsidDel="0064445B" w:rsidRDefault="001D02C0">
      <w:pPr>
        <w:pStyle w:val="NormalWeb"/>
        <w:numPr>
          <w:ilvl w:val="1"/>
          <w:numId w:val="21"/>
        </w:numPr>
        <w:rPr>
          <w:del w:id="20" w:author="Pradhan, Shardul (Cognizant)" w:date="2022-10-31T12:27:00Z"/>
          <w:rFonts w:ascii="Arial" w:hAnsi="Arial"/>
          <w:b/>
          <w:bCs/>
          <w:sz w:val="22"/>
          <w:szCs w:val="22"/>
        </w:rPr>
      </w:pPr>
      <w:del w:id="21" w:author="Pradhan, Shardul (Cognizant)" w:date="2022-10-31T12:27:00Z">
        <w:r w:rsidDel="0064445B">
          <w:rPr>
            <w:rFonts w:ascii="Arial" w:hAnsi="Arial"/>
            <w:b/>
            <w:bCs/>
            <w:sz w:val="22"/>
            <w:szCs w:val="22"/>
          </w:rPr>
          <w:delText xml:space="preserve">Alert Signal (Red Beacon) integrated with </w:delText>
        </w:r>
        <w:r w:rsidR="00893268" w:rsidDel="0064445B">
          <w:rPr>
            <w:rFonts w:ascii="Arial" w:hAnsi="Arial"/>
            <w:b/>
            <w:bCs/>
            <w:sz w:val="22"/>
            <w:szCs w:val="22"/>
          </w:rPr>
          <w:delText>Analyzer</w:delText>
        </w:r>
        <w:r w:rsidDel="0064445B">
          <w:rPr>
            <w:rFonts w:ascii="Arial" w:hAnsi="Arial"/>
            <w:b/>
            <w:bCs/>
            <w:sz w:val="22"/>
            <w:szCs w:val="22"/>
          </w:rPr>
          <w:delText>, and must turn on when Alert and Preventive Action is transmitted to Mobile Device</w:delText>
        </w:r>
      </w:del>
    </w:p>
    <w:p w14:paraId="6C97065E" w14:textId="77777777" w:rsidR="00B021CA" w:rsidRDefault="001D02C0">
      <w:pPr>
        <w:pStyle w:val="NormalWeb"/>
        <w:numPr>
          <w:ilvl w:val="1"/>
          <w:numId w:val="21"/>
        </w:numPr>
        <w:rPr>
          <w:rFonts w:ascii="Arial" w:hAnsi="Arial"/>
          <w:b/>
          <w:bCs/>
          <w:sz w:val="22"/>
          <w:szCs w:val="22"/>
        </w:rPr>
      </w:pPr>
      <w:r>
        <w:rPr>
          <w:rFonts w:ascii="Arial" w:hAnsi="Arial"/>
          <w:b/>
          <w:bCs/>
          <w:sz w:val="22"/>
          <w:szCs w:val="22"/>
        </w:rPr>
        <w:t>Threshold Parameters of air quality level are periodic monitored</w:t>
      </w:r>
    </w:p>
    <w:p w14:paraId="78DC3DFB" w14:textId="77777777" w:rsidR="00B021CA" w:rsidRDefault="001D02C0">
      <w:pPr>
        <w:pStyle w:val="NormalWeb"/>
        <w:numPr>
          <w:ilvl w:val="0"/>
          <w:numId w:val="21"/>
        </w:numPr>
        <w:rPr>
          <w:rFonts w:ascii="Arial" w:hAnsi="Arial"/>
          <w:b/>
          <w:bCs/>
          <w:sz w:val="22"/>
          <w:szCs w:val="22"/>
        </w:rPr>
      </w:pPr>
      <w:r>
        <w:rPr>
          <w:rFonts w:ascii="Arial" w:hAnsi="Arial"/>
          <w:b/>
          <w:bCs/>
          <w:sz w:val="22"/>
          <w:szCs w:val="22"/>
        </w:rPr>
        <w:t>Other Components of AQMS (NOT IN SCOPE OF THE DEVELOPMENT PROJECTS)</w:t>
      </w:r>
    </w:p>
    <w:p w14:paraId="3442AD83" w14:textId="77777777" w:rsidR="00B021CA" w:rsidRDefault="001D02C0">
      <w:pPr>
        <w:pStyle w:val="NormalWeb"/>
        <w:numPr>
          <w:ilvl w:val="1"/>
          <w:numId w:val="21"/>
        </w:numPr>
        <w:rPr>
          <w:rFonts w:ascii="Arial" w:hAnsi="Arial"/>
          <w:b/>
          <w:bCs/>
          <w:sz w:val="22"/>
          <w:szCs w:val="22"/>
        </w:rPr>
      </w:pPr>
      <w:r>
        <w:rPr>
          <w:rFonts w:ascii="Arial" w:hAnsi="Arial"/>
          <w:b/>
          <w:bCs/>
          <w:sz w:val="22"/>
          <w:szCs w:val="22"/>
        </w:rPr>
        <w:t>These following components, are support mechanism to ensure AQMS is successful in achieving the intent of Safe Guarding the People within the Office Premises</w:t>
      </w:r>
    </w:p>
    <w:p w14:paraId="7D0740A5" w14:textId="77777777" w:rsidR="00B021CA" w:rsidRDefault="001D02C0">
      <w:pPr>
        <w:pStyle w:val="NormalWeb"/>
        <w:numPr>
          <w:ilvl w:val="2"/>
          <w:numId w:val="21"/>
        </w:numPr>
        <w:rPr>
          <w:rFonts w:ascii="Arial" w:hAnsi="Arial"/>
          <w:b/>
          <w:bCs/>
          <w:sz w:val="22"/>
          <w:szCs w:val="22"/>
        </w:rPr>
      </w:pPr>
      <w:r>
        <w:rPr>
          <w:rFonts w:ascii="Arial" w:hAnsi="Arial"/>
          <w:b/>
          <w:bCs/>
          <w:sz w:val="22"/>
          <w:szCs w:val="22"/>
        </w:rPr>
        <w:t xml:space="preserve">All employees to own </w:t>
      </w:r>
      <w:proofErr w:type="spellStart"/>
      <w:r>
        <w:rPr>
          <w:rFonts w:ascii="Arial" w:hAnsi="Arial"/>
          <w:b/>
          <w:bCs/>
          <w:sz w:val="22"/>
          <w:szCs w:val="22"/>
        </w:rPr>
        <w:t>a</w:t>
      </w:r>
      <w:proofErr w:type="spellEnd"/>
      <w:r>
        <w:rPr>
          <w:rFonts w:ascii="Arial" w:hAnsi="Arial"/>
          <w:b/>
          <w:bCs/>
          <w:sz w:val="22"/>
          <w:szCs w:val="22"/>
        </w:rPr>
        <w:t xml:space="preserve"> Android Smartphone</w:t>
      </w:r>
    </w:p>
    <w:p w14:paraId="1A47F3C7" w14:textId="77777777" w:rsidR="00B021CA" w:rsidRDefault="001D02C0">
      <w:pPr>
        <w:pStyle w:val="NormalWeb"/>
        <w:numPr>
          <w:ilvl w:val="2"/>
          <w:numId w:val="21"/>
        </w:numPr>
        <w:rPr>
          <w:rFonts w:ascii="Arial" w:hAnsi="Arial"/>
          <w:b/>
          <w:bCs/>
          <w:sz w:val="22"/>
          <w:szCs w:val="22"/>
        </w:rPr>
      </w:pPr>
      <w:r>
        <w:rPr>
          <w:rFonts w:ascii="Arial" w:hAnsi="Arial"/>
          <w:b/>
          <w:bCs/>
          <w:sz w:val="22"/>
          <w:szCs w:val="22"/>
        </w:rPr>
        <w:t>All stair ways must be clear of any hindrance</w:t>
      </w:r>
    </w:p>
    <w:p w14:paraId="555FDA41" w14:textId="77777777" w:rsidR="00B021CA" w:rsidRDefault="001D02C0">
      <w:pPr>
        <w:pStyle w:val="NormalWeb"/>
        <w:numPr>
          <w:ilvl w:val="2"/>
          <w:numId w:val="21"/>
        </w:numPr>
        <w:rPr>
          <w:rFonts w:ascii="Arial" w:hAnsi="Arial"/>
          <w:b/>
          <w:bCs/>
          <w:sz w:val="22"/>
          <w:szCs w:val="22"/>
        </w:rPr>
      </w:pPr>
      <w:r>
        <w:rPr>
          <w:rFonts w:ascii="Arial" w:hAnsi="Arial"/>
          <w:b/>
          <w:bCs/>
          <w:sz w:val="22"/>
          <w:szCs w:val="22"/>
        </w:rPr>
        <w:t>Red Beacon Alarm system to be installed on all floors and are adequate to maintain line-of-sight from any point on the floor</w:t>
      </w:r>
    </w:p>
    <w:p w14:paraId="5944DBF5" w14:textId="77777777" w:rsidR="00B021CA" w:rsidRDefault="001D02C0">
      <w:pPr>
        <w:pStyle w:val="Heading"/>
        <w:numPr>
          <w:ilvl w:val="0"/>
          <w:numId w:val="15"/>
        </w:numPr>
      </w:pPr>
      <w:bookmarkStart w:id="22" w:name="_Toc117863218"/>
      <w:r>
        <w:rPr>
          <w:rFonts w:eastAsia="Arial Unicode MS" w:cs="Arial Unicode MS"/>
        </w:rPr>
        <w:t>Proposed App Architecture</w:t>
      </w:r>
      <w:bookmarkEnd w:id="22"/>
    </w:p>
    <w:p w14:paraId="41B738DF" w14:textId="77777777" w:rsidR="00B021CA" w:rsidRDefault="001D02C0">
      <w:pPr>
        <w:pStyle w:val="NormalWeb"/>
        <w:rPr>
          <w:rFonts w:ascii="Arial" w:eastAsia="Arial" w:hAnsi="Arial" w:cs="Arial"/>
          <w:sz w:val="22"/>
          <w:szCs w:val="22"/>
        </w:rPr>
      </w:pPr>
      <w:r>
        <w:rPr>
          <w:rFonts w:ascii="Arial" w:hAnsi="Arial"/>
          <w:sz w:val="22"/>
          <w:szCs w:val="22"/>
        </w:rPr>
        <w:t>Microcontroller - Device to detect Air Pollutants like CO2, CO, and other pollutants</w:t>
      </w:r>
    </w:p>
    <w:p w14:paraId="2D0D87F2" w14:textId="77777777" w:rsidR="00B021CA" w:rsidRDefault="001D02C0">
      <w:pPr>
        <w:pStyle w:val="NormalWeb"/>
        <w:rPr>
          <w:rFonts w:ascii="Arial" w:eastAsia="Arial" w:hAnsi="Arial" w:cs="Arial"/>
          <w:sz w:val="22"/>
          <w:szCs w:val="22"/>
        </w:rPr>
      </w:pPr>
      <w:r>
        <w:rPr>
          <w:rFonts w:ascii="Arial" w:hAnsi="Arial"/>
          <w:sz w:val="22"/>
          <w:szCs w:val="22"/>
        </w:rPr>
        <w:t xml:space="preserve">Sensor Nodes - Linked to </w:t>
      </w:r>
      <w:proofErr w:type="spellStart"/>
      <w:r>
        <w:rPr>
          <w:rFonts w:ascii="Arial" w:hAnsi="Arial"/>
          <w:sz w:val="22"/>
          <w:szCs w:val="22"/>
        </w:rPr>
        <w:t>IoT</w:t>
      </w:r>
      <w:proofErr w:type="spellEnd"/>
      <w:r>
        <w:rPr>
          <w:rFonts w:ascii="Arial" w:hAnsi="Arial"/>
          <w:sz w:val="22"/>
          <w:szCs w:val="22"/>
        </w:rPr>
        <w:t xml:space="preserve"> gateway (example, using ZigBee protocol)</w:t>
      </w:r>
    </w:p>
    <w:p w14:paraId="7B252CF2" w14:textId="77777777" w:rsidR="00B021CA" w:rsidRDefault="001D02C0">
      <w:pPr>
        <w:pStyle w:val="NormalWeb"/>
        <w:rPr>
          <w:rFonts w:ascii="Arial" w:eastAsia="Arial" w:hAnsi="Arial" w:cs="Arial"/>
          <w:sz w:val="22"/>
          <w:szCs w:val="22"/>
        </w:rPr>
      </w:pPr>
      <w:proofErr w:type="spellStart"/>
      <w:r>
        <w:rPr>
          <w:rFonts w:ascii="Arial" w:hAnsi="Arial"/>
          <w:sz w:val="22"/>
          <w:szCs w:val="22"/>
        </w:rPr>
        <w:t>IoT</w:t>
      </w:r>
      <w:proofErr w:type="spellEnd"/>
      <w:r>
        <w:rPr>
          <w:rFonts w:ascii="Arial" w:hAnsi="Arial"/>
          <w:sz w:val="22"/>
          <w:szCs w:val="22"/>
        </w:rPr>
        <w:t xml:space="preserve"> Gateway - Streams sensor data to a Cloud Database</w:t>
      </w:r>
    </w:p>
    <w:p w14:paraId="5C3A3E8B" w14:textId="77777777" w:rsidR="00B021CA" w:rsidRDefault="001D02C0">
      <w:pPr>
        <w:pStyle w:val="NormalWeb"/>
        <w:ind w:left="567"/>
        <w:rPr>
          <w:rFonts w:ascii="Arial" w:eastAsia="Arial" w:hAnsi="Arial" w:cs="Arial"/>
          <w:sz w:val="22"/>
          <w:szCs w:val="22"/>
        </w:rPr>
      </w:pPr>
      <w:proofErr w:type="spellStart"/>
      <w:r>
        <w:rPr>
          <w:rFonts w:ascii="Arial" w:hAnsi="Arial"/>
          <w:sz w:val="22"/>
          <w:szCs w:val="22"/>
        </w:rPr>
        <w:t>IoT</w:t>
      </w:r>
      <w:proofErr w:type="spellEnd"/>
      <w:r>
        <w:rPr>
          <w:rFonts w:ascii="Arial" w:hAnsi="Arial"/>
          <w:sz w:val="22"/>
          <w:szCs w:val="22"/>
        </w:rPr>
        <w:t xml:space="preserve"> gateway is a </w:t>
      </w:r>
      <w:r w:rsidR="00893268">
        <w:rPr>
          <w:rFonts w:ascii="Arial" w:hAnsi="Arial"/>
          <w:sz w:val="22"/>
          <w:szCs w:val="22"/>
        </w:rPr>
        <w:t>centralized</w:t>
      </w:r>
      <w:r>
        <w:rPr>
          <w:rFonts w:ascii="Arial" w:hAnsi="Arial"/>
          <w:sz w:val="22"/>
          <w:szCs w:val="22"/>
        </w:rPr>
        <w:t xml:space="preserve"> hub to connect </w:t>
      </w:r>
      <w:proofErr w:type="spellStart"/>
      <w:r>
        <w:rPr>
          <w:rFonts w:ascii="Arial" w:hAnsi="Arial"/>
          <w:sz w:val="22"/>
          <w:szCs w:val="22"/>
        </w:rPr>
        <w:t>IoT</w:t>
      </w:r>
      <w:proofErr w:type="spellEnd"/>
      <w:r>
        <w:rPr>
          <w:rFonts w:ascii="Arial" w:hAnsi="Arial"/>
          <w:sz w:val="22"/>
          <w:szCs w:val="22"/>
        </w:rPr>
        <w:t xml:space="preserve"> devices and Sensors to cloud-based computing and data processing. </w:t>
      </w:r>
      <w:proofErr w:type="spellStart"/>
      <w:r>
        <w:rPr>
          <w:rFonts w:ascii="Arial" w:hAnsi="Arial"/>
          <w:sz w:val="22"/>
          <w:szCs w:val="22"/>
        </w:rPr>
        <w:t>IoT</w:t>
      </w:r>
      <w:proofErr w:type="spellEnd"/>
      <w:r>
        <w:rPr>
          <w:rFonts w:ascii="Arial" w:hAnsi="Arial"/>
          <w:sz w:val="22"/>
          <w:szCs w:val="22"/>
        </w:rPr>
        <w:t xml:space="preserve"> gateways allow bidirectional data flow between the cloud and </w:t>
      </w:r>
      <w:proofErr w:type="spellStart"/>
      <w:r>
        <w:rPr>
          <w:rFonts w:ascii="Arial" w:hAnsi="Arial"/>
          <w:sz w:val="22"/>
          <w:szCs w:val="22"/>
        </w:rPr>
        <w:t>IoT</w:t>
      </w:r>
      <w:proofErr w:type="spellEnd"/>
      <w:r>
        <w:rPr>
          <w:rFonts w:ascii="Arial" w:hAnsi="Arial"/>
          <w:sz w:val="22"/>
          <w:szCs w:val="22"/>
        </w:rPr>
        <w:t xml:space="preserve"> devices</w:t>
      </w:r>
    </w:p>
    <w:p w14:paraId="417E3370" w14:textId="77777777" w:rsidR="00B021CA" w:rsidRDefault="001D02C0">
      <w:pPr>
        <w:pStyle w:val="NormalWeb"/>
        <w:ind w:left="567"/>
        <w:rPr>
          <w:rFonts w:ascii="Arial" w:hAnsi="Arial"/>
          <w:sz w:val="22"/>
          <w:szCs w:val="22"/>
        </w:rPr>
      </w:pPr>
      <w:r>
        <w:rPr>
          <w:rFonts w:ascii="Arial" w:hAnsi="Arial"/>
          <w:b/>
          <w:bCs/>
          <w:sz w:val="22"/>
          <w:szCs w:val="22"/>
        </w:rPr>
        <w:t>Gateway (Simulator)</w:t>
      </w:r>
      <w:r>
        <w:rPr>
          <w:rFonts w:ascii="Arial" w:hAnsi="Arial"/>
          <w:sz w:val="22"/>
          <w:szCs w:val="22"/>
        </w:rPr>
        <w:t xml:space="preserve"> should send data to Azure </w:t>
      </w:r>
      <w:proofErr w:type="spellStart"/>
      <w:r>
        <w:rPr>
          <w:rFonts w:ascii="Arial" w:hAnsi="Arial"/>
          <w:sz w:val="22"/>
          <w:szCs w:val="22"/>
        </w:rPr>
        <w:t>IoT</w:t>
      </w:r>
      <w:proofErr w:type="spellEnd"/>
      <w:r>
        <w:rPr>
          <w:rFonts w:ascii="Arial" w:hAnsi="Arial"/>
          <w:sz w:val="22"/>
          <w:szCs w:val="22"/>
        </w:rPr>
        <w:t xml:space="preserve"> Hub/ AWS </w:t>
      </w:r>
      <w:proofErr w:type="spellStart"/>
      <w:r>
        <w:rPr>
          <w:rFonts w:ascii="Arial" w:hAnsi="Arial"/>
          <w:sz w:val="22"/>
          <w:szCs w:val="22"/>
        </w:rPr>
        <w:t>IoT</w:t>
      </w:r>
      <w:proofErr w:type="spellEnd"/>
      <w:r>
        <w:rPr>
          <w:rFonts w:ascii="Arial" w:hAnsi="Arial"/>
          <w:sz w:val="22"/>
          <w:szCs w:val="22"/>
        </w:rPr>
        <w:t xml:space="preserve"> Core</w:t>
      </w:r>
    </w:p>
    <w:p w14:paraId="21881A78" w14:textId="77777777" w:rsidR="00065909" w:rsidRDefault="00065909">
      <w:pPr>
        <w:pStyle w:val="NormalWeb"/>
        <w:ind w:left="567"/>
        <w:rPr>
          <w:rFonts w:ascii="Arial" w:eastAsia="Arial" w:hAnsi="Arial" w:cs="Arial"/>
          <w:sz w:val="22"/>
          <w:szCs w:val="22"/>
        </w:rPr>
      </w:pPr>
    </w:p>
    <w:p w14:paraId="7D6C2BB5" w14:textId="77777777" w:rsidR="00065909" w:rsidRDefault="00065909">
      <w:pPr>
        <w:pStyle w:val="NormalWeb"/>
        <w:ind w:left="567"/>
        <w:rPr>
          <w:rFonts w:ascii="Arial" w:eastAsia="Arial" w:hAnsi="Arial" w:cs="Arial"/>
          <w:sz w:val="22"/>
          <w:szCs w:val="22"/>
        </w:rPr>
      </w:pPr>
      <w:r w:rsidRPr="00065909">
        <w:rPr>
          <w:rFonts w:ascii="Arial" w:eastAsia="Arial" w:hAnsi="Arial" w:cs="Arial"/>
          <w:sz w:val="22"/>
          <w:szCs w:val="22"/>
          <w:highlight w:val="yellow"/>
        </w:rPr>
        <w:t xml:space="preserve">One must register the </w:t>
      </w:r>
      <w:proofErr w:type="spellStart"/>
      <w:r w:rsidRPr="00065909">
        <w:rPr>
          <w:rFonts w:ascii="Arial" w:eastAsia="Arial" w:hAnsi="Arial" w:cs="Arial"/>
          <w:sz w:val="22"/>
          <w:szCs w:val="22"/>
          <w:highlight w:val="yellow"/>
        </w:rPr>
        <w:t>IoT</w:t>
      </w:r>
      <w:proofErr w:type="spellEnd"/>
      <w:r w:rsidRPr="00065909">
        <w:rPr>
          <w:rFonts w:ascii="Arial" w:eastAsia="Arial" w:hAnsi="Arial" w:cs="Arial"/>
          <w:sz w:val="22"/>
          <w:szCs w:val="22"/>
          <w:highlight w:val="yellow"/>
        </w:rPr>
        <w:t xml:space="preserve"> Gateway in either Azure </w:t>
      </w:r>
      <w:proofErr w:type="spellStart"/>
      <w:r w:rsidRPr="00065909">
        <w:rPr>
          <w:rFonts w:ascii="Arial" w:eastAsia="Arial" w:hAnsi="Arial" w:cs="Arial"/>
          <w:sz w:val="22"/>
          <w:szCs w:val="22"/>
          <w:highlight w:val="yellow"/>
        </w:rPr>
        <w:t>IoT</w:t>
      </w:r>
      <w:proofErr w:type="spellEnd"/>
      <w:r w:rsidRPr="00065909">
        <w:rPr>
          <w:rFonts w:ascii="Arial" w:eastAsia="Arial" w:hAnsi="Arial" w:cs="Arial"/>
          <w:sz w:val="22"/>
          <w:szCs w:val="22"/>
          <w:highlight w:val="yellow"/>
        </w:rPr>
        <w:t xml:space="preserve"> Hob or in AWS </w:t>
      </w:r>
      <w:proofErr w:type="spellStart"/>
      <w:r w:rsidRPr="00065909">
        <w:rPr>
          <w:rFonts w:ascii="Arial" w:eastAsia="Arial" w:hAnsi="Arial" w:cs="Arial"/>
          <w:sz w:val="22"/>
          <w:szCs w:val="22"/>
          <w:highlight w:val="yellow"/>
        </w:rPr>
        <w:t>IoT</w:t>
      </w:r>
      <w:proofErr w:type="spellEnd"/>
      <w:r w:rsidRPr="00065909">
        <w:rPr>
          <w:rFonts w:ascii="Arial" w:eastAsia="Arial" w:hAnsi="Arial" w:cs="Arial"/>
          <w:sz w:val="22"/>
          <w:szCs w:val="22"/>
          <w:highlight w:val="yellow"/>
        </w:rPr>
        <w:t xml:space="preserve"> Core.</w:t>
      </w:r>
    </w:p>
    <w:p w14:paraId="39D5AED9" w14:textId="77777777" w:rsidR="00065909" w:rsidRDefault="00065909">
      <w:pPr>
        <w:pStyle w:val="NormalWeb"/>
        <w:ind w:left="567"/>
        <w:rPr>
          <w:rFonts w:ascii="Arial" w:eastAsia="Arial" w:hAnsi="Arial" w:cs="Arial"/>
          <w:sz w:val="22"/>
          <w:szCs w:val="22"/>
        </w:rPr>
      </w:pPr>
    </w:p>
    <w:p w14:paraId="55A18A7B" w14:textId="77777777" w:rsidR="00B021CA" w:rsidRDefault="001D02C0">
      <w:pPr>
        <w:pStyle w:val="NormalWeb"/>
        <w:ind w:left="567"/>
        <w:rPr>
          <w:rFonts w:ascii="Arial" w:eastAsia="Arial" w:hAnsi="Arial" w:cs="Arial"/>
          <w:b/>
          <w:bCs/>
          <w:sz w:val="22"/>
          <w:szCs w:val="22"/>
        </w:rPr>
      </w:pPr>
      <w:r>
        <w:rPr>
          <w:rFonts w:ascii="Arial" w:hAnsi="Arial"/>
          <w:b/>
          <w:bCs/>
          <w:sz w:val="22"/>
          <w:szCs w:val="22"/>
        </w:rPr>
        <w:t xml:space="preserve">Azure </w:t>
      </w:r>
      <w:proofErr w:type="spellStart"/>
      <w:r>
        <w:rPr>
          <w:rFonts w:ascii="Arial" w:hAnsi="Arial"/>
          <w:b/>
          <w:bCs/>
          <w:sz w:val="22"/>
          <w:szCs w:val="22"/>
        </w:rPr>
        <w:t>IoT</w:t>
      </w:r>
      <w:proofErr w:type="spellEnd"/>
      <w:r>
        <w:rPr>
          <w:rFonts w:ascii="Arial" w:hAnsi="Arial"/>
          <w:b/>
          <w:bCs/>
          <w:sz w:val="22"/>
          <w:szCs w:val="22"/>
        </w:rPr>
        <w:t xml:space="preserve"> Hub / AWS </w:t>
      </w:r>
      <w:proofErr w:type="spellStart"/>
      <w:r>
        <w:rPr>
          <w:rFonts w:ascii="Arial" w:hAnsi="Arial"/>
          <w:b/>
          <w:bCs/>
          <w:sz w:val="22"/>
          <w:szCs w:val="22"/>
        </w:rPr>
        <w:t>IoT</w:t>
      </w:r>
      <w:proofErr w:type="spellEnd"/>
      <w:r>
        <w:rPr>
          <w:rFonts w:ascii="Arial" w:hAnsi="Arial"/>
          <w:b/>
          <w:bCs/>
          <w:sz w:val="22"/>
          <w:szCs w:val="22"/>
        </w:rPr>
        <w:t xml:space="preserve"> Core</w:t>
      </w:r>
    </w:p>
    <w:p w14:paraId="314A6DBF" w14:textId="77777777" w:rsidR="00B021CA" w:rsidRDefault="001D02C0">
      <w:pPr>
        <w:pStyle w:val="NormalWeb"/>
        <w:ind w:left="850"/>
        <w:rPr>
          <w:rFonts w:ascii="Arial" w:eastAsia="Arial" w:hAnsi="Arial" w:cs="Arial"/>
          <w:sz w:val="22"/>
          <w:szCs w:val="22"/>
        </w:rPr>
      </w:pPr>
      <w:r>
        <w:rPr>
          <w:rFonts w:ascii="Arial" w:hAnsi="Arial"/>
          <w:b/>
          <w:bCs/>
          <w:sz w:val="22"/>
          <w:szCs w:val="22"/>
        </w:rPr>
        <w:t xml:space="preserve">Azure </w:t>
      </w:r>
      <w:proofErr w:type="spellStart"/>
      <w:r>
        <w:rPr>
          <w:rFonts w:ascii="Arial" w:hAnsi="Arial"/>
          <w:b/>
          <w:bCs/>
          <w:sz w:val="22"/>
          <w:szCs w:val="22"/>
        </w:rPr>
        <w:t>IoT</w:t>
      </w:r>
      <w:proofErr w:type="spellEnd"/>
      <w:r>
        <w:rPr>
          <w:rFonts w:ascii="Arial" w:hAnsi="Arial"/>
          <w:b/>
          <w:bCs/>
          <w:sz w:val="22"/>
          <w:szCs w:val="22"/>
        </w:rPr>
        <w:t xml:space="preserve"> Hub</w:t>
      </w:r>
      <w:r>
        <w:rPr>
          <w:rFonts w:ascii="Arial" w:hAnsi="Arial"/>
          <w:sz w:val="22"/>
          <w:szCs w:val="22"/>
        </w:rPr>
        <w:t xml:space="preserve"> provides cloud-hosted solution back end to connect any device. Microsoft Azure enables native support for SQL Server database files stored as blobs with SQL Server Data Files; allows </w:t>
      </w:r>
      <w:r w:rsidR="007634BC">
        <w:rPr>
          <w:rFonts w:ascii="Arial" w:hAnsi="Arial"/>
          <w:sz w:val="22"/>
          <w:szCs w:val="22"/>
        </w:rPr>
        <w:t>creating</w:t>
      </w:r>
      <w:r>
        <w:rPr>
          <w:rFonts w:ascii="Arial" w:hAnsi="Arial"/>
          <w:sz w:val="22"/>
          <w:szCs w:val="22"/>
        </w:rPr>
        <w:t xml:space="preserve"> a database in SQL Server running in on-premises or in virtual machine in Microsoft Azure</w:t>
      </w:r>
    </w:p>
    <w:p w14:paraId="0F6102CB" w14:textId="77777777" w:rsidR="00B021CA" w:rsidRDefault="001D02C0">
      <w:pPr>
        <w:pStyle w:val="NormalWeb"/>
        <w:ind w:left="850"/>
        <w:rPr>
          <w:rFonts w:ascii="Arial" w:hAnsi="Arial"/>
          <w:sz w:val="22"/>
          <w:szCs w:val="22"/>
        </w:rPr>
      </w:pPr>
      <w:r>
        <w:rPr>
          <w:rFonts w:ascii="Arial" w:hAnsi="Arial"/>
          <w:b/>
          <w:bCs/>
          <w:sz w:val="22"/>
          <w:szCs w:val="22"/>
        </w:rPr>
        <w:t xml:space="preserve">AWS </w:t>
      </w:r>
      <w:proofErr w:type="spellStart"/>
      <w:r>
        <w:rPr>
          <w:rFonts w:ascii="Arial" w:hAnsi="Arial"/>
          <w:b/>
          <w:bCs/>
          <w:sz w:val="22"/>
          <w:szCs w:val="22"/>
        </w:rPr>
        <w:t>IoT</w:t>
      </w:r>
      <w:proofErr w:type="spellEnd"/>
      <w:r>
        <w:rPr>
          <w:rFonts w:ascii="Arial" w:hAnsi="Arial"/>
          <w:b/>
          <w:bCs/>
          <w:sz w:val="22"/>
          <w:szCs w:val="22"/>
        </w:rPr>
        <w:t xml:space="preserve"> Core</w:t>
      </w:r>
      <w:r>
        <w:rPr>
          <w:rFonts w:ascii="Arial" w:hAnsi="Arial"/>
          <w:sz w:val="22"/>
          <w:szCs w:val="22"/>
        </w:rPr>
        <w:t xml:space="preserve"> is a managed cloud service </w:t>
      </w:r>
      <w:r w:rsidR="007634BC">
        <w:rPr>
          <w:rFonts w:ascii="Arial" w:hAnsi="Arial"/>
          <w:sz w:val="22"/>
          <w:szCs w:val="22"/>
        </w:rPr>
        <w:t>to let</w:t>
      </w:r>
      <w:r>
        <w:rPr>
          <w:rFonts w:ascii="Arial" w:hAnsi="Arial"/>
          <w:sz w:val="22"/>
          <w:szCs w:val="22"/>
        </w:rPr>
        <w:t xml:space="preserve"> connected devices interact with cloud applications and other devices, and can process and route messages to AWS endpoints and to other devices. Amazon RDS supports native backup and restore for SQL Server databases by using differential and full </w:t>
      </w:r>
      <w:proofErr w:type="spellStart"/>
      <w:r>
        <w:rPr>
          <w:rFonts w:ascii="Arial" w:hAnsi="Arial"/>
          <w:sz w:val="22"/>
          <w:szCs w:val="22"/>
        </w:rPr>
        <w:t>backup</w:t>
      </w:r>
      <w:proofErr w:type="spellEnd"/>
      <w:r>
        <w:rPr>
          <w:rFonts w:ascii="Arial" w:hAnsi="Arial"/>
          <w:sz w:val="22"/>
          <w:szCs w:val="22"/>
        </w:rPr>
        <w:t xml:space="preserve"> files</w:t>
      </w:r>
    </w:p>
    <w:p w14:paraId="17B4E763" w14:textId="77777777" w:rsidR="00933EBC" w:rsidRDefault="00933EBC">
      <w:pPr>
        <w:pStyle w:val="NormalWeb"/>
        <w:ind w:left="850"/>
        <w:rPr>
          <w:rFonts w:ascii="Arial" w:eastAsia="Arial" w:hAnsi="Arial" w:cs="Arial"/>
          <w:sz w:val="22"/>
          <w:szCs w:val="22"/>
        </w:rPr>
      </w:pPr>
    </w:p>
    <w:p w14:paraId="121D78F0" w14:textId="77777777" w:rsidR="00B021CA" w:rsidRDefault="001D02C0">
      <w:pPr>
        <w:pStyle w:val="NormalWeb"/>
        <w:ind w:left="567"/>
        <w:rPr>
          <w:rFonts w:ascii="Arial" w:hAnsi="Arial"/>
          <w:b/>
          <w:bCs/>
          <w:sz w:val="22"/>
          <w:szCs w:val="22"/>
        </w:rPr>
      </w:pPr>
      <w:proofErr w:type="spellStart"/>
      <w:r>
        <w:rPr>
          <w:rFonts w:ascii="Arial" w:hAnsi="Arial"/>
          <w:b/>
          <w:bCs/>
          <w:sz w:val="22"/>
          <w:szCs w:val="22"/>
        </w:rPr>
        <w:t>IoT</w:t>
      </w:r>
      <w:proofErr w:type="spellEnd"/>
      <w:r>
        <w:rPr>
          <w:rFonts w:ascii="Arial" w:hAnsi="Arial"/>
          <w:b/>
          <w:bCs/>
          <w:sz w:val="22"/>
          <w:szCs w:val="22"/>
        </w:rPr>
        <w:t xml:space="preserve"> Gateway - Sensor mapper</w:t>
      </w:r>
    </w:p>
    <w:p w14:paraId="0FB55CF7" w14:textId="77777777" w:rsidR="00787805" w:rsidRDefault="00787805" w:rsidP="009A19F0">
      <w:pPr>
        <w:pStyle w:val="NormalWeb"/>
        <w:ind w:firstLine="567"/>
        <w:rPr>
          <w:rFonts w:ascii="Arial" w:hAnsi="Arial"/>
          <w:sz w:val="22"/>
          <w:szCs w:val="22"/>
          <w:highlight w:val="yellow"/>
        </w:rPr>
      </w:pPr>
      <w:r w:rsidRPr="00787805">
        <w:rPr>
          <w:rFonts w:ascii="Arial" w:hAnsi="Arial"/>
          <w:sz w:val="22"/>
          <w:szCs w:val="22"/>
          <w:highlight w:val="yellow"/>
        </w:rPr>
        <w:t>One should prefer G</w:t>
      </w:r>
      <w:r w:rsidR="009A19F0" w:rsidRPr="00787805">
        <w:rPr>
          <w:rFonts w:ascii="Arial" w:hAnsi="Arial"/>
          <w:sz w:val="22"/>
          <w:szCs w:val="22"/>
          <w:highlight w:val="yellow"/>
        </w:rPr>
        <w:t>ateway - Streams sensor data to a Cloud Database</w:t>
      </w:r>
      <w:r w:rsidR="003317B0">
        <w:rPr>
          <w:rFonts w:ascii="Arial" w:hAnsi="Arial"/>
          <w:sz w:val="22"/>
          <w:szCs w:val="22"/>
          <w:highlight w:val="yellow"/>
        </w:rPr>
        <w:t xml:space="preserve"> as a B</w:t>
      </w:r>
      <w:r w:rsidRPr="00787805">
        <w:rPr>
          <w:rFonts w:ascii="Arial" w:hAnsi="Arial"/>
          <w:sz w:val="22"/>
          <w:szCs w:val="22"/>
          <w:highlight w:val="yellow"/>
        </w:rPr>
        <w:t xml:space="preserve">est </w:t>
      </w:r>
    </w:p>
    <w:p w14:paraId="3BBC3809" w14:textId="77777777" w:rsidR="009A19F0" w:rsidRPr="00787805" w:rsidRDefault="003317B0" w:rsidP="009A19F0">
      <w:pPr>
        <w:pStyle w:val="NormalWeb"/>
        <w:ind w:firstLine="567"/>
        <w:rPr>
          <w:rFonts w:ascii="Arial" w:hAnsi="Arial"/>
          <w:sz w:val="22"/>
          <w:szCs w:val="22"/>
          <w:highlight w:val="yellow"/>
        </w:rPr>
      </w:pPr>
      <w:r>
        <w:rPr>
          <w:rFonts w:ascii="Arial" w:hAnsi="Arial"/>
          <w:sz w:val="22"/>
          <w:szCs w:val="22"/>
          <w:highlight w:val="yellow"/>
        </w:rPr>
        <w:t>Practice</w:t>
      </w:r>
    </w:p>
    <w:p w14:paraId="3EBE95F9" w14:textId="77777777" w:rsidR="00787805" w:rsidRPr="00787805" w:rsidRDefault="00787805" w:rsidP="009A19F0">
      <w:pPr>
        <w:pStyle w:val="NormalWeb"/>
        <w:ind w:firstLine="567"/>
        <w:rPr>
          <w:rFonts w:ascii="Arial" w:hAnsi="Arial"/>
          <w:sz w:val="22"/>
          <w:szCs w:val="22"/>
          <w:highlight w:val="yellow"/>
        </w:rPr>
      </w:pPr>
    </w:p>
    <w:p w14:paraId="308C5018" w14:textId="77777777" w:rsidR="00787805" w:rsidRPr="00787805" w:rsidRDefault="00787805" w:rsidP="009A19F0">
      <w:pPr>
        <w:pStyle w:val="NormalWeb"/>
        <w:ind w:firstLine="567"/>
        <w:rPr>
          <w:rFonts w:ascii="Arial" w:hAnsi="Arial"/>
          <w:sz w:val="22"/>
          <w:szCs w:val="22"/>
          <w:highlight w:val="yellow"/>
        </w:rPr>
      </w:pPr>
      <w:r w:rsidRPr="00787805">
        <w:rPr>
          <w:rFonts w:ascii="Arial" w:hAnsi="Arial"/>
          <w:sz w:val="22"/>
          <w:szCs w:val="22"/>
          <w:highlight w:val="yellow"/>
        </w:rPr>
        <w:t xml:space="preserve">AWS Dynamo DB is recommended and Azure Cosmos DB is recommended to </w:t>
      </w:r>
    </w:p>
    <w:p w14:paraId="11E96C02" w14:textId="77777777" w:rsidR="00787805" w:rsidRDefault="00787805" w:rsidP="009A19F0">
      <w:pPr>
        <w:pStyle w:val="NormalWeb"/>
        <w:ind w:firstLine="567"/>
        <w:rPr>
          <w:rFonts w:ascii="Arial" w:hAnsi="Arial"/>
          <w:sz w:val="22"/>
          <w:szCs w:val="22"/>
        </w:rPr>
      </w:pPr>
      <w:r w:rsidRPr="00787805">
        <w:rPr>
          <w:rFonts w:ascii="Arial" w:hAnsi="Arial"/>
          <w:sz w:val="22"/>
          <w:szCs w:val="22"/>
          <w:highlight w:val="yellow"/>
        </w:rPr>
        <w:t xml:space="preserve">Store </w:t>
      </w:r>
      <w:r w:rsidRPr="00787805">
        <w:rPr>
          <w:rFonts w:ascii="Segoe UI" w:hAnsi="Segoe UI" w:cs="Segoe UI"/>
          <w:highlight w:val="yellow"/>
        </w:rPr>
        <w:t>Gateway sensor mapping details.</w:t>
      </w:r>
    </w:p>
    <w:p w14:paraId="42E1408C" w14:textId="77777777" w:rsidR="00B021CA" w:rsidRDefault="001D02C0">
      <w:pPr>
        <w:pStyle w:val="NormalWeb"/>
        <w:rPr>
          <w:rFonts w:ascii="Arial" w:eastAsia="Arial" w:hAnsi="Arial" w:cs="Arial"/>
          <w:sz w:val="22"/>
          <w:szCs w:val="22"/>
        </w:rPr>
      </w:pPr>
      <w:r>
        <w:rPr>
          <w:rFonts w:ascii="Arial" w:hAnsi="Arial"/>
          <w:sz w:val="22"/>
          <w:szCs w:val="22"/>
        </w:rPr>
        <w:lastRenderedPageBreak/>
        <w:t xml:space="preserve">AQMS - </w:t>
      </w:r>
    </w:p>
    <w:p w14:paraId="5676210F" w14:textId="77777777" w:rsidR="00B021CA" w:rsidRDefault="001D02C0">
      <w:pPr>
        <w:pStyle w:val="NormalWeb"/>
        <w:numPr>
          <w:ilvl w:val="0"/>
          <w:numId w:val="22"/>
        </w:numPr>
        <w:rPr>
          <w:rFonts w:ascii="Arial" w:hAnsi="Arial"/>
          <w:sz w:val="22"/>
          <w:szCs w:val="22"/>
        </w:rPr>
      </w:pPr>
      <w:r>
        <w:rPr>
          <w:rFonts w:ascii="Arial" w:hAnsi="Arial"/>
          <w:sz w:val="22"/>
          <w:szCs w:val="22"/>
        </w:rPr>
        <w:t>Air Quality Monitoring App on Cloud Server constantly accesses Cloud Database</w:t>
      </w:r>
    </w:p>
    <w:p w14:paraId="0CDF335D" w14:textId="77777777" w:rsidR="00B021CA" w:rsidRDefault="001D02C0">
      <w:pPr>
        <w:pStyle w:val="NormalWeb"/>
        <w:numPr>
          <w:ilvl w:val="0"/>
          <w:numId w:val="22"/>
        </w:numPr>
        <w:rPr>
          <w:rFonts w:ascii="Arial" w:hAnsi="Arial"/>
          <w:sz w:val="22"/>
          <w:szCs w:val="22"/>
        </w:rPr>
      </w:pPr>
      <w:r>
        <w:rPr>
          <w:rFonts w:ascii="Arial" w:hAnsi="Arial"/>
          <w:sz w:val="22"/>
          <w:szCs w:val="22"/>
        </w:rPr>
        <w:t>AQMS analyses data</w:t>
      </w:r>
    </w:p>
    <w:p w14:paraId="69C23460" w14:textId="77777777" w:rsidR="00B021CA" w:rsidRDefault="001D02C0">
      <w:pPr>
        <w:pStyle w:val="NormalWeb"/>
        <w:numPr>
          <w:ilvl w:val="0"/>
          <w:numId w:val="22"/>
        </w:numPr>
        <w:rPr>
          <w:rFonts w:ascii="Arial" w:hAnsi="Arial"/>
          <w:sz w:val="22"/>
          <w:szCs w:val="22"/>
        </w:rPr>
      </w:pPr>
      <w:r>
        <w:rPr>
          <w:rFonts w:ascii="Arial" w:hAnsi="Arial"/>
          <w:sz w:val="22"/>
          <w:szCs w:val="22"/>
        </w:rPr>
        <w:t>AQMS transmit Alert and Preventive Action to Every Desktop and Mobile Device</w:t>
      </w:r>
    </w:p>
    <w:p w14:paraId="5A602C8D" w14:textId="77777777" w:rsidR="00B021CA" w:rsidRDefault="001D02C0">
      <w:pPr>
        <w:pStyle w:val="NormalWeb"/>
        <w:rPr>
          <w:rFonts w:ascii="Arial" w:eastAsia="Arial" w:hAnsi="Arial" w:cs="Arial"/>
          <w:sz w:val="22"/>
          <w:szCs w:val="22"/>
        </w:rPr>
      </w:pPr>
      <w:r>
        <w:rPr>
          <w:rFonts w:ascii="Arial" w:hAnsi="Arial"/>
          <w:sz w:val="22"/>
          <w:szCs w:val="22"/>
        </w:rPr>
        <w:t>For first phase of the Project, the following Integration Architecture is proposed</w:t>
      </w:r>
    </w:p>
    <w:p w14:paraId="369A09B8" w14:textId="77777777" w:rsidR="00B021CA" w:rsidRDefault="001D02C0">
      <w:pPr>
        <w:pStyle w:val="NormalWeb"/>
        <w:rPr>
          <w:rFonts w:ascii="Arial" w:eastAsia="Arial" w:hAnsi="Arial" w:cs="Arial"/>
          <w:sz w:val="22"/>
          <w:szCs w:val="22"/>
        </w:rPr>
      </w:pPr>
      <w:r>
        <w:rPr>
          <w:rFonts w:ascii="Arial" w:eastAsia="Arial" w:hAnsi="Arial" w:cs="Arial"/>
          <w:sz w:val="22"/>
          <w:szCs w:val="22"/>
        </w:rPr>
        <w:tab/>
        <w:t>“</w:t>
      </w:r>
      <w:r>
        <w:rPr>
          <w:rFonts w:ascii="Arial" w:hAnsi="Arial"/>
          <w:sz w:val="22"/>
          <w:szCs w:val="22"/>
        </w:rPr>
        <w:t>Sensor Nodes” linked to “</w:t>
      </w:r>
      <w:proofErr w:type="spellStart"/>
      <w:r>
        <w:rPr>
          <w:rFonts w:ascii="Arial" w:hAnsi="Arial"/>
          <w:sz w:val="22"/>
          <w:szCs w:val="22"/>
        </w:rPr>
        <w:t>IoT</w:t>
      </w:r>
      <w:proofErr w:type="spellEnd"/>
      <w:r>
        <w:rPr>
          <w:rFonts w:ascii="Arial" w:hAnsi="Arial"/>
          <w:sz w:val="22"/>
          <w:szCs w:val="22"/>
        </w:rPr>
        <w:t xml:space="preserve"> gateway” using “ZigBee” protocol</w:t>
      </w:r>
    </w:p>
    <w:p w14:paraId="4E73B248" w14:textId="77777777" w:rsidR="00B021CA" w:rsidRDefault="001D02C0">
      <w:pPr>
        <w:pStyle w:val="NormalWeb"/>
        <w:rPr>
          <w:rFonts w:ascii="Arial" w:eastAsia="Arial" w:hAnsi="Arial" w:cs="Arial"/>
          <w:sz w:val="22"/>
          <w:szCs w:val="22"/>
        </w:rPr>
      </w:pPr>
      <w:r>
        <w:rPr>
          <w:rFonts w:ascii="Arial" w:eastAsia="Arial" w:hAnsi="Arial" w:cs="Arial"/>
          <w:sz w:val="22"/>
          <w:szCs w:val="22"/>
        </w:rPr>
        <w:tab/>
        <w:t>“</w:t>
      </w:r>
      <w:proofErr w:type="spellStart"/>
      <w:r>
        <w:rPr>
          <w:rFonts w:ascii="Arial" w:hAnsi="Arial"/>
          <w:sz w:val="22"/>
          <w:szCs w:val="22"/>
        </w:rPr>
        <w:t>IoT</w:t>
      </w:r>
      <w:proofErr w:type="spellEnd"/>
      <w:r>
        <w:rPr>
          <w:rFonts w:ascii="Arial" w:hAnsi="Arial"/>
          <w:sz w:val="22"/>
          <w:szCs w:val="22"/>
        </w:rPr>
        <w:t xml:space="preserve"> Gateway” forwards “sensor data” to “Cloud based Database Server”</w:t>
      </w:r>
    </w:p>
    <w:p w14:paraId="478B5736" w14:textId="77777777" w:rsidR="00B021CA" w:rsidRDefault="001D02C0">
      <w:pPr>
        <w:pStyle w:val="NormalWeb"/>
        <w:rPr>
          <w:rFonts w:ascii="Arial" w:eastAsia="Arial" w:hAnsi="Arial" w:cs="Arial"/>
          <w:sz w:val="22"/>
          <w:szCs w:val="22"/>
        </w:rPr>
      </w:pPr>
      <w:r>
        <w:rPr>
          <w:rFonts w:ascii="Arial" w:eastAsia="Arial" w:hAnsi="Arial" w:cs="Arial"/>
          <w:sz w:val="22"/>
          <w:szCs w:val="22"/>
        </w:rPr>
        <w:tab/>
        <w:t>“</w:t>
      </w:r>
      <w:r>
        <w:rPr>
          <w:rFonts w:ascii="Arial" w:hAnsi="Arial"/>
          <w:sz w:val="22"/>
          <w:szCs w:val="22"/>
        </w:rPr>
        <w:t>Air Quality Monitoring System” will access Cloud Database</w:t>
      </w:r>
    </w:p>
    <w:p w14:paraId="479D9167" w14:textId="77777777" w:rsidR="00B021CA" w:rsidRDefault="001D02C0">
      <w:pPr>
        <w:pStyle w:val="NormalWeb"/>
        <w:rPr>
          <w:rFonts w:ascii="Arial" w:eastAsia="Arial" w:hAnsi="Arial" w:cs="Arial"/>
          <w:sz w:val="22"/>
          <w:szCs w:val="22"/>
        </w:rPr>
      </w:pPr>
      <w:r>
        <w:rPr>
          <w:rFonts w:ascii="Arial" w:eastAsia="Arial" w:hAnsi="Arial" w:cs="Arial"/>
          <w:sz w:val="22"/>
          <w:szCs w:val="22"/>
        </w:rPr>
        <w:tab/>
        <w:t>“</w:t>
      </w:r>
      <w:r>
        <w:rPr>
          <w:rFonts w:ascii="Arial" w:hAnsi="Arial"/>
          <w:sz w:val="22"/>
          <w:szCs w:val="22"/>
        </w:rPr>
        <w:t>Air Quality Monitoring System” analyses “sensor data”</w:t>
      </w:r>
    </w:p>
    <w:p w14:paraId="02DFEDA5" w14:textId="77777777" w:rsidR="00B021CA" w:rsidRDefault="001D02C0">
      <w:pPr>
        <w:pStyle w:val="NormalWeb"/>
        <w:rPr>
          <w:rFonts w:ascii="Arial" w:eastAsia="Arial" w:hAnsi="Arial" w:cs="Arial"/>
          <w:sz w:val="22"/>
          <w:szCs w:val="22"/>
        </w:rPr>
      </w:pPr>
      <w:r>
        <w:rPr>
          <w:rFonts w:ascii="Arial" w:eastAsia="Arial" w:hAnsi="Arial" w:cs="Arial"/>
          <w:sz w:val="22"/>
          <w:szCs w:val="22"/>
        </w:rPr>
        <w:tab/>
        <w:t xml:space="preserve">When </w:t>
      </w:r>
      <w:r>
        <w:rPr>
          <w:rFonts w:ascii="Arial" w:hAnsi="Arial"/>
          <w:sz w:val="22"/>
          <w:szCs w:val="22"/>
        </w:rPr>
        <w:t>“Threshold Parameters” is crossed, “AQMS” transmits to “Desktop”</w:t>
      </w:r>
    </w:p>
    <w:p w14:paraId="63AC8285" w14:textId="77777777" w:rsidR="00B021CA" w:rsidRDefault="001D02C0">
      <w:pPr>
        <w:pStyle w:val="NormalWeb"/>
        <w:rPr>
          <w:rFonts w:ascii="Arial" w:eastAsia="Arial" w:hAnsi="Arial" w:cs="Arial"/>
          <w:sz w:val="22"/>
          <w:szCs w:val="22"/>
        </w:rPr>
      </w:pPr>
      <w:r>
        <w:rPr>
          <w:rFonts w:ascii="Arial" w:eastAsia="Arial" w:hAnsi="Arial" w:cs="Arial"/>
          <w:sz w:val="22"/>
          <w:szCs w:val="22"/>
        </w:rPr>
        <w:tab/>
        <w:t xml:space="preserve">When </w:t>
      </w:r>
      <w:r>
        <w:rPr>
          <w:rFonts w:ascii="Arial" w:hAnsi="Arial"/>
          <w:sz w:val="22"/>
          <w:szCs w:val="22"/>
        </w:rPr>
        <w:t>“Threshold Parameters” is crossed, “AQMS” transmits to “Mobile App”</w:t>
      </w:r>
      <w:bookmarkStart w:id="23" w:name="_Hlk529352400"/>
    </w:p>
    <w:p w14:paraId="6C180F45" w14:textId="77777777" w:rsidR="00B021CA" w:rsidRDefault="001D02C0">
      <w:pPr>
        <w:pStyle w:val="Heading"/>
        <w:numPr>
          <w:ilvl w:val="0"/>
          <w:numId w:val="15"/>
        </w:numPr>
      </w:pPr>
      <w:bookmarkStart w:id="24" w:name="_Toc117863219"/>
      <w:r>
        <w:rPr>
          <w:rFonts w:eastAsia="Arial Unicode MS" w:cs="Arial Unicode MS"/>
          <w:lang w:val="fr-FR"/>
        </w:rPr>
        <w:t xml:space="preserve">Application </w:t>
      </w:r>
      <w:r>
        <w:rPr>
          <w:rFonts w:eastAsia="Arial Unicode MS" w:cs="Arial Unicode MS"/>
        </w:rPr>
        <w:t>Usage Workflows / Bare-Bones Architecture</w:t>
      </w:r>
      <w:bookmarkEnd w:id="24"/>
    </w:p>
    <w:bookmarkEnd w:id="23"/>
    <w:p w14:paraId="720EAA92" w14:textId="77777777" w:rsidR="00B021CA" w:rsidRDefault="001D02C0">
      <w:pPr>
        <w:pStyle w:val="NormalWeb"/>
        <w:rPr>
          <w:rFonts w:ascii="Arial" w:eastAsia="Arial" w:hAnsi="Arial" w:cs="Arial"/>
          <w:sz w:val="22"/>
          <w:szCs w:val="22"/>
        </w:rPr>
      </w:pPr>
      <w:r>
        <w:rPr>
          <w:rFonts w:ascii="Arial" w:hAnsi="Arial"/>
          <w:sz w:val="22"/>
          <w:szCs w:val="22"/>
        </w:rPr>
        <w:t>For first phase of Project, following Development Design is proposed in Case 1 and Case 2</w:t>
      </w:r>
    </w:p>
    <w:p w14:paraId="37B2A172" w14:textId="77777777" w:rsidR="00B021CA" w:rsidRDefault="001D02C0">
      <w:pPr>
        <w:pStyle w:val="NormalWeb"/>
        <w:rPr>
          <w:rFonts w:ascii="Arial" w:eastAsia="Arial" w:hAnsi="Arial" w:cs="Arial"/>
          <w:b/>
          <w:bCs/>
          <w:sz w:val="22"/>
          <w:szCs w:val="22"/>
        </w:rPr>
      </w:pPr>
      <w:r>
        <w:rPr>
          <w:rFonts w:ascii="Arial" w:hAnsi="Arial"/>
          <w:b/>
          <w:bCs/>
          <w:sz w:val="22"/>
          <w:szCs w:val="22"/>
        </w:rPr>
        <w:t>Case 1</w:t>
      </w:r>
    </w:p>
    <w:p w14:paraId="5AE8565F" w14:textId="27CA1333" w:rsidR="00B021CA" w:rsidDel="0064445B" w:rsidRDefault="001D02C0" w:rsidP="0064445B">
      <w:pPr>
        <w:pStyle w:val="NormalWeb"/>
        <w:rPr>
          <w:del w:id="25" w:author="Pradhan, Shardul (Cognizant)" w:date="2022-10-31T12:29:00Z"/>
          <w:rFonts w:ascii="Arial" w:eastAsia="Arial" w:hAnsi="Arial" w:cs="Arial"/>
          <w:sz w:val="22"/>
          <w:szCs w:val="22"/>
        </w:rPr>
      </w:pPr>
      <w:r>
        <w:rPr>
          <w:rFonts w:ascii="Arial" w:hAnsi="Arial"/>
          <w:sz w:val="22"/>
          <w:szCs w:val="22"/>
        </w:rPr>
        <w:t xml:space="preserve">Sensing Parameters =&gt; Microcontrollers =&gt; Gateway Simulator =&gt;Azure </w:t>
      </w:r>
      <w:proofErr w:type="spellStart"/>
      <w:r>
        <w:rPr>
          <w:rFonts w:ascii="Arial" w:hAnsi="Arial"/>
          <w:sz w:val="22"/>
          <w:szCs w:val="22"/>
        </w:rPr>
        <w:t>IoT</w:t>
      </w:r>
      <w:proofErr w:type="spellEnd"/>
      <w:r>
        <w:rPr>
          <w:rFonts w:ascii="Arial" w:hAnsi="Arial"/>
          <w:sz w:val="22"/>
          <w:szCs w:val="22"/>
        </w:rPr>
        <w:t xml:space="preserve"> / AWS </w:t>
      </w:r>
      <w:proofErr w:type="spellStart"/>
      <w:r>
        <w:rPr>
          <w:rFonts w:ascii="Arial" w:hAnsi="Arial"/>
          <w:sz w:val="22"/>
          <w:szCs w:val="22"/>
        </w:rPr>
        <w:t>IoT</w:t>
      </w:r>
      <w:proofErr w:type="spellEnd"/>
      <w:r>
        <w:rPr>
          <w:rFonts w:ascii="Arial" w:hAnsi="Arial"/>
          <w:sz w:val="22"/>
          <w:szCs w:val="22"/>
        </w:rPr>
        <w:t xml:space="preserve"> (for Cloud, Database, </w:t>
      </w:r>
      <w:proofErr w:type="gramStart"/>
      <w:r>
        <w:rPr>
          <w:rFonts w:ascii="Arial" w:hAnsi="Arial"/>
          <w:sz w:val="22"/>
          <w:szCs w:val="22"/>
        </w:rPr>
        <w:t>Sensor</w:t>
      </w:r>
      <w:proofErr w:type="gramEnd"/>
      <w:r>
        <w:rPr>
          <w:rFonts w:ascii="Arial" w:hAnsi="Arial"/>
          <w:sz w:val="22"/>
          <w:szCs w:val="22"/>
        </w:rPr>
        <w:t xml:space="preserve"> Mapping to floor) =&gt; AQMS </w:t>
      </w:r>
      <w:r w:rsidR="00893268">
        <w:rPr>
          <w:rFonts w:ascii="Arial" w:hAnsi="Arial"/>
          <w:sz w:val="22"/>
          <w:szCs w:val="22"/>
        </w:rPr>
        <w:t>Analyzer</w:t>
      </w:r>
      <w:r>
        <w:rPr>
          <w:rFonts w:ascii="Arial" w:hAnsi="Arial"/>
          <w:sz w:val="22"/>
          <w:szCs w:val="22"/>
        </w:rPr>
        <w:t xml:space="preserve"> =&gt; Dashboard (</w:t>
      </w:r>
      <w:del w:id="26" w:author="Pradhan, Shardul (Cognizant)" w:date="2022-10-31T12:28:00Z">
        <w:r w:rsidDel="0064445B">
          <w:rPr>
            <w:rFonts w:ascii="Arial" w:hAnsi="Arial"/>
            <w:sz w:val="22"/>
            <w:szCs w:val="22"/>
          </w:rPr>
          <w:delText>Desktop + Android OS Smartphone Application</w:delText>
        </w:r>
      </w:del>
      <w:ins w:id="27" w:author="Pradhan, Shardul (Cognizant)" w:date="2022-10-31T12:28:00Z">
        <w:r w:rsidR="0064445B">
          <w:rPr>
            <w:rFonts w:ascii="Arial" w:hAnsi="Arial"/>
            <w:sz w:val="22"/>
            <w:szCs w:val="22"/>
          </w:rPr>
          <w:t xml:space="preserve"> Web Application</w:t>
        </w:r>
      </w:ins>
      <w:del w:id="28" w:author="Pradhan, Shardul (Cognizant)" w:date="2022-10-31T12:29:00Z">
        <w:r w:rsidDel="0064445B">
          <w:rPr>
            <w:rFonts w:ascii="Arial" w:hAnsi="Arial"/>
            <w:sz w:val="22"/>
            <w:szCs w:val="22"/>
          </w:rPr>
          <w:delText>, Java / C# / ASP .NET, Angular / React)</w:delText>
        </w:r>
      </w:del>
    </w:p>
    <w:p w14:paraId="1E46710D" w14:textId="23B86CB7" w:rsidR="00B021CA" w:rsidDel="0064445B" w:rsidRDefault="001D02C0" w:rsidP="0064445B">
      <w:pPr>
        <w:pStyle w:val="NormalWeb"/>
        <w:rPr>
          <w:del w:id="29" w:author="Pradhan, Shardul (Cognizant)" w:date="2022-10-31T12:29:00Z"/>
          <w:rFonts w:ascii="Arial" w:eastAsia="Arial" w:hAnsi="Arial" w:cs="Arial"/>
          <w:b/>
          <w:bCs/>
          <w:sz w:val="22"/>
          <w:szCs w:val="22"/>
        </w:rPr>
      </w:pPr>
      <w:commentRangeStart w:id="30"/>
      <w:del w:id="31" w:author="lenovo" w:date="2022-11-02T13:56:00Z">
        <w:r w:rsidDel="006578C1">
          <w:rPr>
            <w:rFonts w:ascii="Arial" w:hAnsi="Arial"/>
            <w:b/>
            <w:bCs/>
            <w:sz w:val="22"/>
            <w:szCs w:val="22"/>
          </w:rPr>
          <w:delText>CASE</w:delText>
        </w:r>
        <w:commentRangeEnd w:id="30"/>
        <w:r w:rsidR="0064445B" w:rsidDel="006578C1">
          <w:rPr>
            <w:rStyle w:val="CommentReference"/>
            <w:rFonts w:cs="Times New Roman"/>
            <w:color w:val="auto"/>
          </w:rPr>
          <w:commentReference w:id="30"/>
        </w:r>
        <w:r w:rsidDel="006578C1">
          <w:rPr>
            <w:rFonts w:ascii="Arial" w:hAnsi="Arial"/>
            <w:b/>
            <w:bCs/>
            <w:sz w:val="22"/>
            <w:szCs w:val="22"/>
          </w:rPr>
          <w:delText xml:space="preserve"> </w:delText>
        </w:r>
        <w:r w:rsidDel="006518D4">
          <w:rPr>
            <w:rFonts w:ascii="Arial" w:hAnsi="Arial"/>
            <w:b/>
            <w:bCs/>
            <w:sz w:val="22"/>
            <w:szCs w:val="22"/>
          </w:rPr>
          <w:delText>2</w:delText>
        </w:r>
      </w:del>
    </w:p>
    <w:p w14:paraId="0F6BC0D7" w14:textId="69AC2844" w:rsidR="00B021CA" w:rsidDel="0064445B" w:rsidRDefault="001D02C0" w:rsidP="0064445B">
      <w:pPr>
        <w:pStyle w:val="NormalWeb"/>
        <w:rPr>
          <w:del w:id="32" w:author="Pradhan, Shardul (Cognizant)" w:date="2022-10-31T12:29:00Z"/>
          <w:rFonts w:ascii="Arial" w:eastAsia="Arial" w:hAnsi="Arial" w:cs="Arial"/>
          <w:sz w:val="22"/>
          <w:szCs w:val="22"/>
        </w:rPr>
      </w:pPr>
      <w:del w:id="33" w:author="Pradhan, Shardul (Cognizant)" w:date="2022-10-31T12:29:00Z">
        <w:r w:rsidDel="0064445B">
          <w:rPr>
            <w:rFonts w:ascii="Arial" w:hAnsi="Arial"/>
            <w:sz w:val="22"/>
            <w:szCs w:val="22"/>
          </w:rPr>
          <w:delText xml:space="preserve">Sensing Parameters =&gt; Microcontrollers =&gt; IoT Gateway =&gt; Cloud Database =&gt; AQMS </w:delText>
        </w:r>
        <w:r w:rsidR="00893268" w:rsidDel="0064445B">
          <w:rPr>
            <w:rFonts w:ascii="Arial" w:hAnsi="Arial"/>
            <w:sz w:val="22"/>
            <w:szCs w:val="22"/>
          </w:rPr>
          <w:delText>Analyzer</w:delText>
        </w:r>
        <w:r w:rsidDel="0064445B">
          <w:rPr>
            <w:rFonts w:ascii="Arial" w:hAnsi="Arial"/>
            <w:sz w:val="22"/>
            <w:szCs w:val="22"/>
          </w:rPr>
          <w:delText xml:space="preserve"> =&gt; Desktop + Android OS Smartphone Application</w:delText>
        </w:r>
      </w:del>
    </w:p>
    <w:p w14:paraId="33D1A5AA" w14:textId="4DBD0A76" w:rsidR="00B021CA" w:rsidDel="0064445B" w:rsidRDefault="001D02C0" w:rsidP="0064445B">
      <w:pPr>
        <w:pStyle w:val="NormalWeb"/>
        <w:rPr>
          <w:del w:id="34" w:author="Pradhan, Shardul (Cognizant)" w:date="2022-10-31T12:29:00Z"/>
          <w:rFonts w:ascii="Arial" w:eastAsia="Arial" w:hAnsi="Arial" w:cs="Arial"/>
          <w:sz w:val="22"/>
          <w:szCs w:val="22"/>
        </w:rPr>
      </w:pPr>
      <w:del w:id="35" w:author="Pradhan, Shardul (Cognizant)" w:date="2022-10-31T12:29:00Z">
        <w:r w:rsidDel="0064445B">
          <w:rPr>
            <w:rFonts w:ascii="Arial" w:hAnsi="Arial"/>
            <w:sz w:val="22"/>
            <w:szCs w:val="22"/>
          </w:rPr>
          <w:delText>Common Functionality to be achieved across Case 1 and Case 2</w:delText>
        </w:r>
      </w:del>
    </w:p>
    <w:p w14:paraId="0CCD2F05" w14:textId="6735EECB" w:rsidR="00B021CA" w:rsidDel="0064445B" w:rsidRDefault="001D02C0" w:rsidP="0064445B">
      <w:pPr>
        <w:pStyle w:val="NormalWeb"/>
        <w:rPr>
          <w:del w:id="36" w:author="Pradhan, Shardul (Cognizant)" w:date="2022-10-31T12:29:00Z"/>
          <w:rFonts w:ascii="Arial" w:eastAsia="Arial" w:hAnsi="Arial" w:cs="Arial"/>
          <w:sz w:val="22"/>
          <w:szCs w:val="22"/>
        </w:rPr>
      </w:pPr>
      <w:del w:id="37" w:author="Pradhan, Shardul (Cognizant)" w:date="2022-10-31T12:29:00Z">
        <w:r w:rsidDel="0064445B">
          <w:rPr>
            <w:rFonts w:ascii="Arial" w:hAnsi="Arial"/>
            <w:sz w:val="22"/>
            <w:szCs w:val="22"/>
          </w:rPr>
          <w:delText>Sensing Parameters: 0</w:delText>
        </w:r>
        <w:r w:rsidDel="0064445B">
          <w:rPr>
            <w:rFonts w:ascii="Arial" w:hAnsi="Arial"/>
            <w:sz w:val="22"/>
            <w:szCs w:val="22"/>
            <w:vertAlign w:val="subscript"/>
          </w:rPr>
          <w:delText>2</w:delText>
        </w:r>
        <w:r w:rsidDel="0064445B">
          <w:rPr>
            <w:rFonts w:ascii="Arial" w:hAnsi="Arial"/>
            <w:sz w:val="22"/>
            <w:szCs w:val="22"/>
          </w:rPr>
          <w:delText>, CO</w:delText>
        </w:r>
        <w:r w:rsidDel="0064445B">
          <w:rPr>
            <w:rFonts w:ascii="Arial" w:hAnsi="Arial"/>
            <w:sz w:val="22"/>
            <w:szCs w:val="22"/>
            <w:vertAlign w:val="subscript"/>
          </w:rPr>
          <w:delText>2</w:delText>
        </w:r>
        <w:r w:rsidDel="0064445B">
          <w:rPr>
            <w:rFonts w:ascii="Arial" w:hAnsi="Arial"/>
            <w:sz w:val="22"/>
            <w:szCs w:val="22"/>
          </w:rPr>
          <w:delText>, SO</w:delText>
        </w:r>
        <w:r w:rsidDel="0064445B">
          <w:rPr>
            <w:rFonts w:ascii="Arial" w:hAnsi="Arial"/>
            <w:sz w:val="22"/>
            <w:szCs w:val="22"/>
            <w:vertAlign w:val="subscript"/>
          </w:rPr>
          <w:delText>2</w:delText>
        </w:r>
        <w:r w:rsidDel="0064445B">
          <w:rPr>
            <w:rFonts w:ascii="Arial" w:hAnsi="Arial"/>
            <w:sz w:val="22"/>
            <w:szCs w:val="22"/>
          </w:rPr>
          <w:delText>, CO, C</w:delText>
        </w:r>
      </w:del>
    </w:p>
    <w:p w14:paraId="36919880" w14:textId="52639873" w:rsidR="00B021CA" w:rsidDel="0064445B" w:rsidRDefault="001D02C0" w:rsidP="0064445B">
      <w:pPr>
        <w:pStyle w:val="NormalWeb"/>
        <w:rPr>
          <w:del w:id="38" w:author="Pradhan, Shardul (Cognizant)" w:date="2022-10-31T12:29:00Z"/>
          <w:rFonts w:ascii="Arial" w:eastAsia="Arial" w:hAnsi="Arial" w:cs="Arial"/>
          <w:sz w:val="22"/>
          <w:szCs w:val="22"/>
        </w:rPr>
      </w:pPr>
      <w:del w:id="39" w:author="Pradhan, Shardul (Cognizant)" w:date="2022-10-31T12:29:00Z">
        <w:r w:rsidDel="0064445B">
          <w:rPr>
            <w:rFonts w:ascii="Arial" w:hAnsi="Arial"/>
            <w:sz w:val="22"/>
            <w:szCs w:val="22"/>
          </w:rPr>
          <w:delText>Microcontrollers: Acquires data from Sensors</w:delText>
        </w:r>
      </w:del>
    </w:p>
    <w:p w14:paraId="0A943D7F" w14:textId="3C4E78E9" w:rsidR="00B021CA" w:rsidDel="0064445B" w:rsidRDefault="001D02C0" w:rsidP="0064445B">
      <w:pPr>
        <w:pStyle w:val="NormalWeb"/>
        <w:rPr>
          <w:del w:id="40" w:author="Pradhan, Shardul (Cognizant)" w:date="2022-10-31T12:29:00Z"/>
          <w:rFonts w:ascii="Arial" w:eastAsia="Arial" w:hAnsi="Arial" w:cs="Arial"/>
          <w:sz w:val="22"/>
          <w:szCs w:val="22"/>
        </w:rPr>
      </w:pPr>
      <w:del w:id="41" w:author="Pradhan, Shardul (Cognizant)" w:date="2022-10-31T12:29:00Z">
        <w:r w:rsidDel="0064445B">
          <w:rPr>
            <w:rFonts w:ascii="Arial" w:hAnsi="Arial"/>
            <w:sz w:val="22"/>
            <w:szCs w:val="22"/>
          </w:rPr>
          <w:delText>IoT Gateway (Simulator): Transmits data to Azure IoT Hub / AWS IoT Core (use ZigBee protocol)</w:delText>
        </w:r>
      </w:del>
    </w:p>
    <w:p w14:paraId="7407E030" w14:textId="5F16FD23" w:rsidR="00B021CA" w:rsidDel="0064445B" w:rsidRDefault="001D02C0" w:rsidP="0064445B">
      <w:pPr>
        <w:pStyle w:val="NormalWeb"/>
        <w:rPr>
          <w:del w:id="42" w:author="Pradhan, Shardul (Cognizant)" w:date="2022-10-31T12:29:00Z"/>
          <w:rFonts w:ascii="Arial" w:eastAsia="Arial" w:hAnsi="Arial" w:cs="Arial"/>
          <w:sz w:val="22"/>
          <w:szCs w:val="22"/>
        </w:rPr>
      </w:pPr>
      <w:del w:id="43" w:author="Pradhan, Shardul (Cognizant)" w:date="2022-10-31T12:29:00Z">
        <w:r w:rsidDel="0064445B">
          <w:rPr>
            <w:rFonts w:ascii="Arial" w:hAnsi="Arial"/>
            <w:sz w:val="22"/>
            <w:szCs w:val="22"/>
          </w:rPr>
          <w:delText>Cloud Database: Stores data + Analyses Data + Transmits alerts + Data Persistence</w:delText>
        </w:r>
      </w:del>
    </w:p>
    <w:p w14:paraId="6D309456" w14:textId="7E92C2E6" w:rsidR="00B021CA" w:rsidDel="0064445B" w:rsidRDefault="001D02C0">
      <w:pPr>
        <w:pStyle w:val="NormalWeb"/>
        <w:rPr>
          <w:del w:id="44" w:author="Pradhan, Shardul (Cognizant)" w:date="2022-10-31T12:29:00Z"/>
          <w:rFonts w:ascii="Arial" w:eastAsia="Arial" w:hAnsi="Arial" w:cs="Arial"/>
          <w:sz w:val="22"/>
          <w:szCs w:val="22"/>
        </w:rPr>
        <w:pPrChange w:id="45" w:author="Pradhan, Shardul (Cognizant)" w:date="2022-10-31T12:29:00Z">
          <w:pPr>
            <w:pStyle w:val="NormalWeb"/>
            <w:ind w:left="567"/>
          </w:pPr>
        </w:pPrChange>
      </w:pPr>
      <w:del w:id="46" w:author="Pradhan, Shardul (Cognizant)" w:date="2022-10-31T12:29:00Z">
        <w:r w:rsidDel="0064445B">
          <w:rPr>
            <w:rFonts w:ascii="Arial" w:hAnsi="Arial"/>
            <w:sz w:val="22"/>
            <w:szCs w:val="22"/>
          </w:rPr>
          <w:delText xml:space="preserve">Data Persistence is a means for an application to persist and retrieve information from a non-volatile storage system. Persistence is vital to enterprise applications because of the required access to relational databases. Two approaches are suited for this project, </w:delText>
        </w:r>
      </w:del>
    </w:p>
    <w:p w14:paraId="7BB78DAA" w14:textId="7E6F9DD7" w:rsidR="00B021CA" w:rsidDel="0064445B" w:rsidRDefault="001D02C0">
      <w:pPr>
        <w:pStyle w:val="NormalWeb"/>
        <w:rPr>
          <w:del w:id="47" w:author="Pradhan, Shardul (Cognizant)" w:date="2022-10-31T12:29:00Z"/>
          <w:rFonts w:ascii="Arial" w:hAnsi="Arial"/>
          <w:sz w:val="22"/>
          <w:szCs w:val="22"/>
        </w:rPr>
        <w:pPrChange w:id="48" w:author="Pradhan, Shardul (Cognizant)" w:date="2022-10-31T12:29:00Z">
          <w:pPr>
            <w:pStyle w:val="NormalWeb"/>
            <w:numPr>
              <w:numId w:val="23"/>
            </w:numPr>
            <w:ind w:left="856" w:hanging="289"/>
          </w:pPr>
        </w:pPrChange>
      </w:pPr>
      <w:del w:id="49" w:author="Pradhan, Shardul (Cognizant)" w:date="2022-10-31T12:29:00Z">
        <w:r w:rsidDel="0064445B">
          <w:rPr>
            <w:rFonts w:ascii="Arial" w:hAnsi="Arial"/>
            <w:sz w:val="22"/>
            <w:szCs w:val="22"/>
          </w:rPr>
          <w:delText>In-memory with periodic snapshots, such as Oracle Coherence or Redis</w:delText>
        </w:r>
      </w:del>
    </w:p>
    <w:p w14:paraId="4BC2BEA6" w14:textId="7F10F4A6" w:rsidR="00B021CA" w:rsidDel="0064445B" w:rsidRDefault="001D02C0">
      <w:pPr>
        <w:pStyle w:val="NormalWeb"/>
        <w:rPr>
          <w:del w:id="50" w:author="Pradhan, Shardul (Cognizant)" w:date="2022-10-31T12:29:00Z"/>
          <w:rFonts w:ascii="Arial" w:hAnsi="Arial"/>
          <w:sz w:val="22"/>
          <w:szCs w:val="22"/>
        </w:rPr>
        <w:pPrChange w:id="51" w:author="Pradhan, Shardul (Cognizant)" w:date="2022-10-31T12:29:00Z">
          <w:pPr>
            <w:pStyle w:val="NormalWeb"/>
            <w:numPr>
              <w:ilvl w:val="1"/>
              <w:numId w:val="22"/>
            </w:numPr>
            <w:ind w:left="1341" w:hanging="174"/>
          </w:pPr>
        </w:pPrChange>
      </w:pPr>
      <w:del w:id="52" w:author="Pradhan, Shardul (Cognizant)" w:date="2022-10-31T12:29:00Z">
        <w:r w:rsidDel="0064445B">
          <w:rPr>
            <w:rFonts w:ascii="Arial" w:hAnsi="Arial"/>
            <w:sz w:val="22"/>
            <w:szCs w:val="22"/>
          </w:rPr>
          <w:delText>Suited to be implemented only when AI / ML are implemented which learn from TRENDS and fore warn or pre-empt and trigger alerts</w:delText>
        </w:r>
      </w:del>
    </w:p>
    <w:p w14:paraId="0918C4F1" w14:textId="55035B2B" w:rsidR="00B021CA" w:rsidDel="0064445B" w:rsidRDefault="001D02C0">
      <w:pPr>
        <w:pStyle w:val="NormalWeb"/>
        <w:rPr>
          <w:del w:id="53" w:author="Pradhan, Shardul (Cognizant)" w:date="2022-10-31T12:29:00Z"/>
          <w:rFonts w:ascii="Arial" w:hAnsi="Arial"/>
          <w:sz w:val="22"/>
          <w:szCs w:val="22"/>
        </w:rPr>
        <w:pPrChange w:id="54" w:author="Pradhan, Shardul (Cognizant)" w:date="2022-10-31T12:29:00Z">
          <w:pPr>
            <w:pStyle w:val="NormalWeb"/>
            <w:numPr>
              <w:ilvl w:val="1"/>
              <w:numId w:val="22"/>
            </w:numPr>
            <w:ind w:left="1341" w:hanging="174"/>
          </w:pPr>
        </w:pPrChange>
      </w:pPr>
      <w:del w:id="55" w:author="Pradhan, Shardul (Cognizant)" w:date="2022-10-31T12:29:00Z">
        <w:r w:rsidDel="0064445B">
          <w:rPr>
            <w:rFonts w:ascii="Arial" w:hAnsi="Arial"/>
            <w:sz w:val="22"/>
            <w:szCs w:val="22"/>
          </w:rPr>
          <w:delText>In-memory, approaches can achieve blazing speed, but are limited to a relatively small data set; most workloads have relatively small "hot" (active) subset of the total data</w:delText>
        </w:r>
      </w:del>
    </w:p>
    <w:p w14:paraId="164814D7" w14:textId="6D92ACD9" w:rsidR="00B021CA" w:rsidDel="0064445B" w:rsidRDefault="001D02C0">
      <w:pPr>
        <w:pStyle w:val="NormalWeb"/>
        <w:rPr>
          <w:del w:id="56" w:author="Pradhan, Shardul (Cognizant)" w:date="2022-10-31T12:29:00Z"/>
          <w:rFonts w:ascii="Arial" w:hAnsi="Arial"/>
          <w:sz w:val="22"/>
          <w:szCs w:val="22"/>
        </w:rPr>
        <w:pPrChange w:id="57" w:author="Pradhan, Shardul (Cognizant)" w:date="2022-10-31T12:29:00Z">
          <w:pPr>
            <w:pStyle w:val="NormalWeb"/>
            <w:numPr>
              <w:ilvl w:val="1"/>
              <w:numId w:val="22"/>
            </w:numPr>
            <w:ind w:left="1341" w:hanging="174"/>
          </w:pPr>
        </w:pPrChange>
      </w:pPr>
      <w:del w:id="58" w:author="Pradhan, Shardul (Cognizant)" w:date="2022-10-31T12:29:00Z">
        <w:r w:rsidDel="0064445B">
          <w:rPr>
            <w:rFonts w:ascii="Arial" w:hAnsi="Arial"/>
            <w:sz w:val="22"/>
            <w:szCs w:val="22"/>
          </w:rPr>
          <w:delText>Easiest way to add persistence to in-memory system is with periodic snapshots to disk at a configurable interval</w:delText>
        </w:r>
      </w:del>
    </w:p>
    <w:p w14:paraId="665433ED" w14:textId="2EFDE4DD" w:rsidR="00B021CA" w:rsidRDefault="001D02C0">
      <w:pPr>
        <w:pStyle w:val="NormalWeb"/>
        <w:rPr>
          <w:rFonts w:ascii="Arial" w:hAnsi="Arial"/>
          <w:sz w:val="22"/>
          <w:szCs w:val="22"/>
        </w:rPr>
        <w:pPrChange w:id="59" w:author="Pradhan, Shardul (Cognizant)" w:date="2022-10-31T12:29:00Z">
          <w:pPr>
            <w:pStyle w:val="NormalWeb"/>
            <w:numPr>
              <w:numId w:val="23"/>
            </w:numPr>
            <w:ind w:left="856" w:hanging="289"/>
          </w:pPr>
        </w:pPrChange>
      </w:pPr>
      <w:del w:id="60" w:author="Pradhan, Shardul (Cognizant)" w:date="2022-10-31T12:29:00Z">
        <w:r w:rsidDel="0064445B">
          <w:rPr>
            <w:rFonts w:ascii="Arial" w:hAnsi="Arial"/>
            <w:sz w:val="22"/>
            <w:szCs w:val="22"/>
          </w:rPr>
          <w:delText>Disk-based with update-in-place writes, such as MySQL ISAM / InnoDB or MongoDB</w:delText>
        </w:r>
      </w:del>
    </w:p>
    <w:p w14:paraId="4758F14D" w14:textId="77777777" w:rsidR="00B021CA" w:rsidRDefault="00B021CA">
      <w:pPr>
        <w:pStyle w:val="NormalWeb"/>
        <w:ind w:left="567"/>
        <w:rPr>
          <w:rFonts w:ascii="Arial" w:eastAsia="Arial" w:hAnsi="Arial" w:cs="Arial"/>
          <w:sz w:val="22"/>
          <w:szCs w:val="22"/>
        </w:rPr>
      </w:pPr>
    </w:p>
    <w:p w14:paraId="3A2DE785" w14:textId="77777777" w:rsidR="00B021CA" w:rsidRDefault="001D02C0">
      <w:pPr>
        <w:pStyle w:val="NormalWeb"/>
        <w:rPr>
          <w:rFonts w:ascii="Arial" w:eastAsia="Arial" w:hAnsi="Arial" w:cs="Arial"/>
          <w:sz w:val="22"/>
          <w:szCs w:val="22"/>
        </w:rPr>
      </w:pPr>
      <w:r>
        <w:rPr>
          <w:rFonts w:ascii="Arial" w:hAnsi="Arial"/>
          <w:sz w:val="22"/>
          <w:szCs w:val="22"/>
        </w:rPr>
        <w:t>Dashboard: Desktop + Android App - Displays Alerts and Preventive Action</w:t>
      </w:r>
    </w:p>
    <w:p w14:paraId="0E17BD46" w14:textId="77777777" w:rsidR="00B021CA" w:rsidRDefault="001D02C0">
      <w:pPr>
        <w:pStyle w:val="NormalWeb"/>
        <w:rPr>
          <w:rFonts w:ascii="Arial" w:eastAsia="Arial" w:hAnsi="Arial" w:cs="Arial"/>
          <w:sz w:val="22"/>
          <w:szCs w:val="22"/>
        </w:rPr>
      </w:pPr>
      <w:r>
        <w:rPr>
          <w:rFonts w:ascii="Arial" w:hAnsi="Arial"/>
          <w:sz w:val="22"/>
          <w:szCs w:val="22"/>
        </w:rPr>
        <w:t>Working:</w:t>
      </w:r>
    </w:p>
    <w:p w14:paraId="3FC4E5BF" w14:textId="77777777" w:rsidR="00B021CA" w:rsidRDefault="001D02C0">
      <w:pPr>
        <w:pStyle w:val="NormalWeb"/>
        <w:numPr>
          <w:ilvl w:val="0"/>
          <w:numId w:val="22"/>
        </w:numPr>
        <w:rPr>
          <w:rFonts w:ascii="Arial" w:hAnsi="Arial"/>
          <w:sz w:val="22"/>
          <w:szCs w:val="22"/>
        </w:rPr>
      </w:pPr>
      <w:r>
        <w:rPr>
          <w:rFonts w:ascii="Arial" w:hAnsi="Arial"/>
          <w:sz w:val="22"/>
          <w:szCs w:val="22"/>
        </w:rPr>
        <w:t>Sensing parameters to be defined</w:t>
      </w:r>
    </w:p>
    <w:p w14:paraId="7FAE9684" w14:textId="77777777" w:rsidR="00B021CA" w:rsidRDefault="001D02C0">
      <w:pPr>
        <w:pStyle w:val="NormalWeb"/>
        <w:numPr>
          <w:ilvl w:val="0"/>
          <w:numId w:val="22"/>
        </w:numPr>
        <w:rPr>
          <w:rFonts w:ascii="Arial" w:hAnsi="Arial"/>
          <w:sz w:val="22"/>
          <w:szCs w:val="22"/>
        </w:rPr>
      </w:pPr>
      <w:r>
        <w:rPr>
          <w:rFonts w:ascii="Arial" w:hAnsi="Arial"/>
          <w:sz w:val="22"/>
          <w:szCs w:val="22"/>
        </w:rPr>
        <w:t>Microcontrollers are programmed to take sensors as input and transmit data to Cloud</w:t>
      </w:r>
    </w:p>
    <w:p w14:paraId="67D146C1" w14:textId="77777777" w:rsidR="00B021CA" w:rsidRDefault="001D02C0">
      <w:pPr>
        <w:pStyle w:val="NormalWeb"/>
        <w:numPr>
          <w:ilvl w:val="0"/>
          <w:numId w:val="22"/>
        </w:numPr>
        <w:rPr>
          <w:rFonts w:ascii="Arial" w:hAnsi="Arial"/>
          <w:sz w:val="22"/>
          <w:szCs w:val="22"/>
        </w:rPr>
      </w:pPr>
      <w:r>
        <w:rPr>
          <w:rFonts w:ascii="Arial" w:hAnsi="Arial"/>
          <w:sz w:val="22"/>
          <w:szCs w:val="22"/>
        </w:rPr>
        <w:t xml:space="preserve">An application is developed to access the data and </w:t>
      </w:r>
      <w:proofErr w:type="spellStart"/>
      <w:r>
        <w:rPr>
          <w:rFonts w:ascii="Arial" w:hAnsi="Arial"/>
          <w:sz w:val="22"/>
          <w:szCs w:val="22"/>
        </w:rPr>
        <w:t>analyse</w:t>
      </w:r>
      <w:proofErr w:type="spellEnd"/>
      <w:r>
        <w:rPr>
          <w:rFonts w:ascii="Arial" w:hAnsi="Arial"/>
          <w:sz w:val="22"/>
          <w:szCs w:val="22"/>
        </w:rPr>
        <w:t xml:space="preserve"> the data in real-time</w:t>
      </w:r>
    </w:p>
    <w:p w14:paraId="62943D3E" w14:textId="77777777" w:rsidR="00B021CA" w:rsidRDefault="001D02C0">
      <w:pPr>
        <w:pStyle w:val="NormalWeb"/>
        <w:numPr>
          <w:ilvl w:val="0"/>
          <w:numId w:val="22"/>
        </w:numPr>
        <w:rPr>
          <w:rFonts w:ascii="Arial" w:hAnsi="Arial"/>
          <w:sz w:val="22"/>
          <w:szCs w:val="22"/>
        </w:rPr>
      </w:pPr>
      <w:r>
        <w:rPr>
          <w:rFonts w:ascii="Arial" w:hAnsi="Arial"/>
          <w:sz w:val="22"/>
          <w:szCs w:val="22"/>
        </w:rPr>
        <w:t>The application sends alerts and preventive actions to each desktop in office premise and to individual smartphones</w:t>
      </w:r>
    </w:p>
    <w:p w14:paraId="6BFE5946" w14:textId="77777777" w:rsidR="00B021CA" w:rsidRDefault="001D02C0">
      <w:pPr>
        <w:pStyle w:val="NormalWeb"/>
        <w:rPr>
          <w:rFonts w:ascii="Arial" w:eastAsia="Arial" w:hAnsi="Arial" w:cs="Arial"/>
          <w:sz w:val="22"/>
          <w:szCs w:val="22"/>
        </w:rPr>
      </w:pPr>
      <w:r>
        <w:rPr>
          <w:rFonts w:ascii="Arial" w:hAnsi="Arial"/>
          <w:sz w:val="22"/>
          <w:szCs w:val="22"/>
        </w:rPr>
        <w:t xml:space="preserve">The suggested tool chains include, </w:t>
      </w:r>
    </w:p>
    <w:p w14:paraId="17B3C5E6" w14:textId="77777777" w:rsidR="00B021CA" w:rsidRDefault="001D02C0">
      <w:pPr>
        <w:pStyle w:val="NormalWeb"/>
        <w:numPr>
          <w:ilvl w:val="0"/>
          <w:numId w:val="24"/>
        </w:numPr>
        <w:rPr>
          <w:rFonts w:ascii="Arial" w:hAnsi="Arial"/>
          <w:sz w:val="22"/>
          <w:szCs w:val="22"/>
        </w:rPr>
      </w:pPr>
      <w:r>
        <w:rPr>
          <w:rFonts w:ascii="Arial" w:hAnsi="Arial"/>
          <w:sz w:val="22"/>
          <w:szCs w:val="22"/>
        </w:rPr>
        <w:t>Microcontrollers to detect pollutants</w:t>
      </w:r>
    </w:p>
    <w:p w14:paraId="66BBB895" w14:textId="77777777" w:rsidR="00B021CA" w:rsidRDefault="001D02C0">
      <w:pPr>
        <w:pStyle w:val="NormalWeb"/>
        <w:numPr>
          <w:ilvl w:val="1"/>
          <w:numId w:val="24"/>
        </w:numPr>
        <w:rPr>
          <w:rFonts w:ascii="Arial" w:hAnsi="Arial"/>
          <w:b/>
          <w:bCs/>
          <w:i/>
          <w:iCs/>
          <w:sz w:val="22"/>
          <w:szCs w:val="22"/>
        </w:rPr>
      </w:pPr>
      <w:r>
        <w:rPr>
          <w:rFonts w:ascii="Arial" w:hAnsi="Arial"/>
          <w:b/>
          <w:bCs/>
          <w:i/>
          <w:iCs/>
          <w:sz w:val="22"/>
          <w:szCs w:val="22"/>
        </w:rPr>
        <w:t>Implement or Create Mocks or Use Any source to simulate streaming of Sensed Data</w:t>
      </w:r>
    </w:p>
    <w:p w14:paraId="4AA51687" w14:textId="77777777" w:rsidR="00B021CA" w:rsidRDefault="001D02C0">
      <w:pPr>
        <w:pStyle w:val="NormalWeb"/>
        <w:numPr>
          <w:ilvl w:val="0"/>
          <w:numId w:val="24"/>
        </w:numPr>
        <w:rPr>
          <w:rFonts w:ascii="Arial" w:hAnsi="Arial"/>
          <w:sz w:val="22"/>
          <w:szCs w:val="22"/>
        </w:rPr>
      </w:pPr>
      <w:proofErr w:type="spellStart"/>
      <w:r>
        <w:rPr>
          <w:rFonts w:ascii="Arial" w:hAnsi="Arial"/>
          <w:sz w:val="22"/>
          <w:szCs w:val="22"/>
        </w:rPr>
        <w:t>IoT</w:t>
      </w:r>
      <w:proofErr w:type="spellEnd"/>
      <w:r>
        <w:rPr>
          <w:rFonts w:ascii="Arial" w:hAnsi="Arial"/>
          <w:sz w:val="22"/>
          <w:szCs w:val="22"/>
        </w:rPr>
        <w:t xml:space="preserve"> Gateway to connect </w:t>
      </w:r>
      <w:proofErr w:type="spellStart"/>
      <w:r>
        <w:rPr>
          <w:rFonts w:ascii="Arial" w:hAnsi="Arial"/>
          <w:sz w:val="22"/>
          <w:szCs w:val="22"/>
        </w:rPr>
        <w:t>IoT</w:t>
      </w:r>
      <w:proofErr w:type="spellEnd"/>
      <w:r>
        <w:rPr>
          <w:rFonts w:ascii="Arial" w:hAnsi="Arial"/>
          <w:sz w:val="22"/>
          <w:szCs w:val="22"/>
        </w:rPr>
        <w:t xml:space="preserve"> devices and sensors to cloud-based computing and data processing</w:t>
      </w:r>
    </w:p>
    <w:p w14:paraId="3A5E102F" w14:textId="77777777" w:rsidR="00B021CA" w:rsidRDefault="001D02C0">
      <w:pPr>
        <w:pStyle w:val="NormalWeb"/>
        <w:numPr>
          <w:ilvl w:val="1"/>
          <w:numId w:val="24"/>
        </w:numPr>
        <w:rPr>
          <w:rFonts w:ascii="Arial" w:hAnsi="Arial"/>
          <w:b/>
          <w:bCs/>
          <w:i/>
          <w:iCs/>
          <w:sz w:val="22"/>
          <w:szCs w:val="22"/>
        </w:rPr>
      </w:pPr>
      <w:r>
        <w:rPr>
          <w:rFonts w:ascii="Arial" w:hAnsi="Arial"/>
          <w:b/>
          <w:bCs/>
          <w:i/>
          <w:iCs/>
          <w:sz w:val="22"/>
          <w:szCs w:val="22"/>
        </w:rPr>
        <w:t xml:space="preserve">Incorporate Azure </w:t>
      </w:r>
      <w:proofErr w:type="spellStart"/>
      <w:r>
        <w:rPr>
          <w:rFonts w:ascii="Arial" w:hAnsi="Arial"/>
          <w:b/>
          <w:bCs/>
          <w:i/>
          <w:iCs/>
          <w:sz w:val="22"/>
          <w:szCs w:val="22"/>
        </w:rPr>
        <w:t>IoT</w:t>
      </w:r>
      <w:proofErr w:type="spellEnd"/>
      <w:r>
        <w:rPr>
          <w:rFonts w:ascii="Arial" w:hAnsi="Arial"/>
          <w:b/>
          <w:bCs/>
          <w:i/>
          <w:iCs/>
          <w:sz w:val="22"/>
          <w:szCs w:val="22"/>
        </w:rPr>
        <w:t xml:space="preserve"> Hub / AWS </w:t>
      </w:r>
      <w:proofErr w:type="spellStart"/>
      <w:r>
        <w:rPr>
          <w:rFonts w:ascii="Arial" w:hAnsi="Arial"/>
          <w:b/>
          <w:bCs/>
          <w:i/>
          <w:iCs/>
          <w:sz w:val="22"/>
          <w:szCs w:val="22"/>
        </w:rPr>
        <w:t>IoT</w:t>
      </w:r>
      <w:proofErr w:type="spellEnd"/>
      <w:r>
        <w:rPr>
          <w:rFonts w:ascii="Arial" w:hAnsi="Arial"/>
          <w:b/>
          <w:bCs/>
          <w:i/>
          <w:iCs/>
          <w:sz w:val="22"/>
          <w:szCs w:val="22"/>
        </w:rPr>
        <w:t xml:space="preserve"> Core to connect to devices (example, Sensor, Mobile, Desktop, Red Alert Beacon) “of-all-three-floor”</w:t>
      </w:r>
    </w:p>
    <w:p w14:paraId="459FBE6E" w14:textId="77777777" w:rsidR="00B021CA" w:rsidRDefault="001D02C0">
      <w:pPr>
        <w:pStyle w:val="NormalWeb"/>
        <w:numPr>
          <w:ilvl w:val="0"/>
          <w:numId w:val="24"/>
        </w:numPr>
        <w:rPr>
          <w:rFonts w:ascii="Arial" w:hAnsi="Arial"/>
          <w:sz w:val="22"/>
          <w:szCs w:val="22"/>
        </w:rPr>
      </w:pPr>
      <w:r>
        <w:rPr>
          <w:rFonts w:ascii="Arial" w:hAnsi="Arial"/>
          <w:sz w:val="22"/>
          <w:szCs w:val="22"/>
        </w:rPr>
        <w:t xml:space="preserve">Cloud Database to store data - </w:t>
      </w:r>
      <w:proofErr w:type="spellStart"/>
      <w:r>
        <w:rPr>
          <w:rFonts w:ascii="Arial" w:hAnsi="Arial"/>
          <w:sz w:val="22"/>
          <w:szCs w:val="22"/>
        </w:rPr>
        <w:t>MySQL,SQLite</w:t>
      </w:r>
      <w:proofErr w:type="spellEnd"/>
      <w:r w:rsidR="00933EBC" w:rsidRPr="00933EBC">
        <w:rPr>
          <w:rFonts w:ascii="Arial" w:hAnsi="Arial"/>
          <w:sz w:val="22"/>
          <w:szCs w:val="22"/>
          <w:highlight w:val="yellow"/>
        </w:rPr>
        <w:t>, [Dynamo DB or Cosmos DB]</w:t>
      </w:r>
    </w:p>
    <w:p w14:paraId="1C595642" w14:textId="77777777" w:rsidR="00B021CA" w:rsidRDefault="001D02C0">
      <w:pPr>
        <w:pStyle w:val="NormalWeb"/>
        <w:numPr>
          <w:ilvl w:val="1"/>
          <w:numId w:val="24"/>
        </w:numPr>
        <w:rPr>
          <w:rFonts w:ascii="Arial" w:hAnsi="Arial"/>
          <w:b/>
          <w:bCs/>
          <w:i/>
          <w:iCs/>
          <w:sz w:val="22"/>
          <w:szCs w:val="22"/>
        </w:rPr>
      </w:pPr>
      <w:r>
        <w:rPr>
          <w:rFonts w:ascii="Arial" w:hAnsi="Arial"/>
          <w:b/>
          <w:bCs/>
          <w:i/>
          <w:iCs/>
          <w:sz w:val="22"/>
          <w:szCs w:val="22"/>
        </w:rPr>
        <w:t>Implement Database of Cloud provider or Create SQL Database to store Data received from Data Simulator (Point 1.1 above)</w:t>
      </w:r>
    </w:p>
    <w:p w14:paraId="2A4EE2B7" w14:textId="77777777" w:rsidR="00B021CA" w:rsidRDefault="001D02C0">
      <w:pPr>
        <w:pStyle w:val="NormalWeb"/>
        <w:numPr>
          <w:ilvl w:val="1"/>
          <w:numId w:val="24"/>
        </w:numPr>
        <w:rPr>
          <w:rFonts w:ascii="Arial" w:hAnsi="Arial"/>
          <w:b/>
          <w:bCs/>
          <w:i/>
          <w:iCs/>
          <w:sz w:val="22"/>
          <w:szCs w:val="22"/>
        </w:rPr>
      </w:pPr>
      <w:r>
        <w:rPr>
          <w:rFonts w:ascii="Arial" w:hAnsi="Arial"/>
          <w:b/>
          <w:bCs/>
          <w:i/>
          <w:iCs/>
          <w:sz w:val="22"/>
          <w:szCs w:val="22"/>
        </w:rPr>
        <w:t>Implement Data Persistence</w:t>
      </w:r>
    </w:p>
    <w:p w14:paraId="2F5C5DEC" w14:textId="77777777" w:rsidR="00B021CA" w:rsidRDefault="001D02C0">
      <w:pPr>
        <w:pStyle w:val="NormalWeb"/>
        <w:numPr>
          <w:ilvl w:val="0"/>
          <w:numId w:val="24"/>
        </w:numPr>
        <w:rPr>
          <w:rFonts w:ascii="Arial" w:hAnsi="Arial"/>
          <w:sz w:val="22"/>
          <w:szCs w:val="22"/>
        </w:rPr>
      </w:pPr>
      <w:r>
        <w:rPr>
          <w:rFonts w:ascii="Arial" w:hAnsi="Arial"/>
          <w:sz w:val="22"/>
          <w:szCs w:val="22"/>
        </w:rPr>
        <w:t>GUI - Angular or Dot Net C#, ASP.Net, Java, Python</w:t>
      </w:r>
    </w:p>
    <w:p w14:paraId="058BFF9A" w14:textId="77777777" w:rsidR="00B021CA" w:rsidRDefault="001D02C0">
      <w:pPr>
        <w:pStyle w:val="NormalWeb"/>
        <w:numPr>
          <w:ilvl w:val="1"/>
          <w:numId w:val="24"/>
        </w:numPr>
        <w:rPr>
          <w:rFonts w:ascii="Arial" w:hAnsi="Arial"/>
          <w:b/>
          <w:bCs/>
          <w:i/>
          <w:iCs/>
          <w:sz w:val="22"/>
          <w:szCs w:val="22"/>
        </w:rPr>
      </w:pPr>
      <w:r>
        <w:rPr>
          <w:rFonts w:ascii="Arial" w:hAnsi="Arial"/>
          <w:b/>
          <w:bCs/>
          <w:i/>
          <w:iCs/>
          <w:sz w:val="22"/>
          <w:szCs w:val="22"/>
        </w:rPr>
        <w:lastRenderedPageBreak/>
        <w:t>Implement Dashboard</w:t>
      </w:r>
    </w:p>
    <w:p w14:paraId="66D97AC1" w14:textId="77777777" w:rsidR="00B021CA" w:rsidRDefault="001D02C0">
      <w:pPr>
        <w:pStyle w:val="Heading"/>
        <w:numPr>
          <w:ilvl w:val="0"/>
          <w:numId w:val="15"/>
        </w:numPr>
      </w:pPr>
      <w:bookmarkStart w:id="61" w:name="_Toc117863220"/>
      <w:r>
        <w:rPr>
          <w:rFonts w:eastAsia="Arial Unicode MS" w:cs="Arial Unicode MS"/>
        </w:rPr>
        <w:t>Suggested Implementation of Bare-bones Architecture</w:t>
      </w:r>
      <w:bookmarkEnd w:id="61"/>
    </w:p>
    <w:p w14:paraId="404726B7" w14:textId="77777777" w:rsidR="00B021CA" w:rsidRDefault="001D02C0">
      <w:pPr>
        <w:pStyle w:val="NormalWeb"/>
        <w:rPr>
          <w:rFonts w:ascii="Arial" w:eastAsia="Arial" w:hAnsi="Arial" w:cs="Arial"/>
          <w:sz w:val="22"/>
          <w:szCs w:val="22"/>
        </w:rPr>
      </w:pPr>
      <w:r>
        <w:rPr>
          <w:rFonts w:ascii="Arial" w:hAnsi="Arial"/>
          <w:sz w:val="22"/>
          <w:szCs w:val="22"/>
        </w:rPr>
        <w:t xml:space="preserve">You are free to design the implementation; below is merely a guided suggestion for implementation and </w:t>
      </w:r>
      <w:r w:rsidR="00933EBC">
        <w:rPr>
          <w:rFonts w:ascii="Arial" w:hAnsi="Arial"/>
          <w:sz w:val="22"/>
          <w:szCs w:val="22"/>
        </w:rPr>
        <w:t>visualization</w:t>
      </w:r>
      <w:r>
        <w:rPr>
          <w:rFonts w:ascii="Arial" w:hAnsi="Arial"/>
          <w:sz w:val="22"/>
          <w:szCs w:val="22"/>
        </w:rPr>
        <w:t xml:space="preserve"> and RAD / Prototype</w:t>
      </w:r>
    </w:p>
    <w:p w14:paraId="04A503D7" w14:textId="77777777" w:rsidR="00B021CA" w:rsidRDefault="001D02C0">
      <w:pPr>
        <w:pStyle w:val="NormalWeb"/>
        <w:rPr>
          <w:rFonts w:ascii="Arial" w:eastAsia="Arial" w:hAnsi="Arial" w:cs="Arial"/>
          <w:sz w:val="22"/>
          <w:szCs w:val="22"/>
        </w:rPr>
      </w:pPr>
      <w:r>
        <w:rPr>
          <w:rFonts w:ascii="Arial" w:hAnsi="Arial"/>
          <w:sz w:val="22"/>
          <w:szCs w:val="22"/>
        </w:rPr>
        <w:t>Given the workflows, suggested design of AQMS Project Version 0.1</w:t>
      </w:r>
    </w:p>
    <w:p w14:paraId="4990FBEA" w14:textId="77777777" w:rsidR="00B021CA" w:rsidRDefault="001D02C0">
      <w:pPr>
        <w:pStyle w:val="NormalWeb"/>
        <w:numPr>
          <w:ilvl w:val="1"/>
          <w:numId w:val="25"/>
        </w:numPr>
        <w:rPr>
          <w:rFonts w:ascii="Arial" w:hAnsi="Arial"/>
          <w:sz w:val="22"/>
          <w:szCs w:val="22"/>
        </w:rPr>
      </w:pPr>
      <w:r>
        <w:rPr>
          <w:rFonts w:ascii="Arial" w:hAnsi="Arial"/>
          <w:sz w:val="22"/>
          <w:szCs w:val="22"/>
        </w:rPr>
        <w:t>Thresholds for each Sensing Parameters to be defined as “Protected Values”</w:t>
      </w:r>
    </w:p>
    <w:p w14:paraId="5A1D0B4F" w14:textId="77777777" w:rsidR="00B021CA" w:rsidRDefault="001D02C0">
      <w:pPr>
        <w:pStyle w:val="NormalWeb"/>
        <w:numPr>
          <w:ilvl w:val="1"/>
          <w:numId w:val="25"/>
        </w:numPr>
        <w:rPr>
          <w:rFonts w:ascii="Arial" w:hAnsi="Arial"/>
          <w:sz w:val="22"/>
          <w:szCs w:val="22"/>
        </w:rPr>
      </w:pPr>
      <w:r>
        <w:rPr>
          <w:rFonts w:ascii="Arial" w:hAnsi="Arial"/>
          <w:sz w:val="22"/>
          <w:szCs w:val="22"/>
        </w:rPr>
        <w:t>Worksheet - Excel or CSV file to provide Sensing data</w:t>
      </w:r>
    </w:p>
    <w:p w14:paraId="2747C498" w14:textId="77777777" w:rsidR="00B021CA" w:rsidRDefault="001D02C0">
      <w:pPr>
        <w:pStyle w:val="NormalWeb"/>
        <w:numPr>
          <w:ilvl w:val="2"/>
          <w:numId w:val="26"/>
        </w:numPr>
        <w:rPr>
          <w:rFonts w:ascii="Arial" w:hAnsi="Arial"/>
          <w:sz w:val="22"/>
          <w:szCs w:val="22"/>
        </w:rPr>
      </w:pPr>
      <w:r>
        <w:rPr>
          <w:rFonts w:ascii="Arial" w:hAnsi="Arial"/>
          <w:sz w:val="22"/>
          <w:szCs w:val="22"/>
        </w:rPr>
        <w:t>Each column has specific Sensing Parameters: 0</w:t>
      </w:r>
      <w:r>
        <w:rPr>
          <w:rFonts w:ascii="Arial" w:hAnsi="Arial"/>
          <w:sz w:val="22"/>
          <w:szCs w:val="22"/>
          <w:vertAlign w:val="subscript"/>
        </w:rPr>
        <w:t>2</w:t>
      </w:r>
      <w:r>
        <w:rPr>
          <w:rFonts w:ascii="Arial" w:hAnsi="Arial"/>
          <w:sz w:val="22"/>
          <w:szCs w:val="22"/>
        </w:rPr>
        <w:t>, CO</w:t>
      </w:r>
      <w:r>
        <w:rPr>
          <w:rFonts w:ascii="Arial" w:hAnsi="Arial"/>
          <w:sz w:val="22"/>
          <w:szCs w:val="22"/>
          <w:vertAlign w:val="subscript"/>
        </w:rPr>
        <w:t>2</w:t>
      </w:r>
      <w:r>
        <w:rPr>
          <w:rFonts w:ascii="Arial" w:hAnsi="Arial"/>
          <w:sz w:val="22"/>
          <w:szCs w:val="22"/>
        </w:rPr>
        <w:t>, SO</w:t>
      </w:r>
      <w:r>
        <w:rPr>
          <w:rFonts w:ascii="Arial" w:hAnsi="Arial"/>
          <w:sz w:val="22"/>
          <w:szCs w:val="22"/>
          <w:vertAlign w:val="subscript"/>
        </w:rPr>
        <w:t>2</w:t>
      </w:r>
      <w:r>
        <w:rPr>
          <w:rFonts w:ascii="Arial" w:hAnsi="Arial"/>
          <w:sz w:val="22"/>
          <w:szCs w:val="22"/>
        </w:rPr>
        <w:t>, CO, C</w:t>
      </w:r>
    </w:p>
    <w:p w14:paraId="074DCE78" w14:textId="77777777" w:rsidR="00B021CA" w:rsidRDefault="001D02C0">
      <w:pPr>
        <w:pStyle w:val="NormalWeb"/>
        <w:numPr>
          <w:ilvl w:val="2"/>
          <w:numId w:val="26"/>
        </w:numPr>
        <w:rPr>
          <w:rFonts w:ascii="Arial" w:hAnsi="Arial"/>
          <w:sz w:val="22"/>
          <w:szCs w:val="22"/>
        </w:rPr>
      </w:pPr>
      <w:r>
        <w:rPr>
          <w:rFonts w:ascii="Arial" w:hAnsi="Arial"/>
          <w:sz w:val="22"/>
          <w:szCs w:val="22"/>
        </w:rPr>
        <w:t>Random function to generate continuous Sensing data</w:t>
      </w:r>
    </w:p>
    <w:p w14:paraId="4EF67D80" w14:textId="5C8F94AB" w:rsidR="00B021CA" w:rsidRDefault="001D02C0">
      <w:pPr>
        <w:pStyle w:val="NormalWeb"/>
        <w:numPr>
          <w:ilvl w:val="1"/>
          <w:numId w:val="25"/>
        </w:numPr>
        <w:rPr>
          <w:rFonts w:ascii="Arial" w:hAnsi="Arial"/>
          <w:sz w:val="22"/>
          <w:szCs w:val="22"/>
        </w:rPr>
      </w:pPr>
      <w:r>
        <w:rPr>
          <w:rFonts w:ascii="Arial" w:hAnsi="Arial"/>
          <w:sz w:val="22"/>
          <w:szCs w:val="22"/>
        </w:rPr>
        <w:t xml:space="preserve">Data </w:t>
      </w:r>
      <w:del w:id="62" w:author="Pradhan, Shardul (Cognizant)" w:date="2022-10-31T12:26:00Z">
        <w:r w:rsidR="00893268" w:rsidDel="0064445B">
          <w:rPr>
            <w:rFonts w:ascii="Arial" w:hAnsi="Arial"/>
            <w:sz w:val="22"/>
            <w:szCs w:val="22"/>
          </w:rPr>
          <w:delText>Analyzer</w:delText>
        </w:r>
        <w:r w:rsidDel="0064445B">
          <w:rPr>
            <w:rFonts w:ascii="Arial" w:hAnsi="Arial"/>
            <w:sz w:val="22"/>
            <w:szCs w:val="22"/>
          </w:rPr>
          <w:delText xml:space="preserve"> </w:delText>
        </w:r>
      </w:del>
      <w:ins w:id="63" w:author="Pradhan, Shardul (Cognizant)" w:date="2022-10-31T12:26:00Z">
        <w:r w:rsidR="0064445B">
          <w:rPr>
            <w:rFonts w:ascii="Arial" w:hAnsi="Arial"/>
            <w:sz w:val="22"/>
            <w:szCs w:val="22"/>
          </w:rPr>
          <w:t xml:space="preserve">Persistence </w:t>
        </w:r>
      </w:ins>
      <w:r>
        <w:rPr>
          <w:rFonts w:ascii="Arial" w:hAnsi="Arial"/>
          <w:sz w:val="22"/>
          <w:szCs w:val="22"/>
        </w:rPr>
        <w:t xml:space="preserve">- </w:t>
      </w:r>
      <w:del w:id="64" w:author="Pradhan, Shardul (Cognizant)" w:date="2022-10-31T12:24:00Z">
        <w:r w:rsidDel="0064445B">
          <w:rPr>
            <w:rFonts w:ascii="Arial" w:hAnsi="Arial"/>
            <w:sz w:val="22"/>
            <w:szCs w:val="22"/>
          </w:rPr>
          <w:delText>Application to access the Sensing data from Excel / CSV file, and monitor if data is beyond threshold</w:delText>
        </w:r>
      </w:del>
      <w:ins w:id="65" w:author="Pradhan, Shardul (Cognizant)" w:date="2022-10-31T12:25:00Z">
        <w:r w:rsidR="0064445B">
          <w:rPr>
            <w:rFonts w:ascii="Arial" w:hAnsi="Arial"/>
            <w:sz w:val="22"/>
            <w:szCs w:val="22"/>
          </w:rPr>
          <w:t xml:space="preserve"> Persist the incoming data in database against each </w:t>
        </w:r>
      </w:ins>
      <w:ins w:id="66" w:author="Pradhan, Shardul (Cognizant)" w:date="2022-10-31T12:26:00Z">
        <w:r w:rsidR="0064445B">
          <w:rPr>
            <w:rFonts w:ascii="Arial" w:hAnsi="Arial"/>
            <w:sz w:val="22"/>
            <w:szCs w:val="22"/>
          </w:rPr>
          <w:t>floor based on sensor to floor mapping</w:t>
        </w:r>
      </w:ins>
    </w:p>
    <w:p w14:paraId="61398245" w14:textId="5413613A" w:rsidR="00B021CA" w:rsidDel="0064445B" w:rsidRDefault="001D02C0">
      <w:pPr>
        <w:pStyle w:val="NormalWeb"/>
        <w:numPr>
          <w:ilvl w:val="1"/>
          <w:numId w:val="25"/>
        </w:numPr>
        <w:rPr>
          <w:del w:id="67" w:author="Pradhan, Shardul (Cognizant)" w:date="2022-10-31T12:23:00Z"/>
          <w:rFonts w:ascii="Arial" w:hAnsi="Arial"/>
          <w:sz w:val="22"/>
          <w:szCs w:val="22"/>
        </w:rPr>
      </w:pPr>
      <w:del w:id="68" w:author="Pradhan, Shardul (Cognizant)" w:date="2022-10-31T12:23:00Z">
        <w:r w:rsidDel="0064445B">
          <w:rPr>
            <w:rFonts w:ascii="Arial" w:hAnsi="Arial"/>
            <w:sz w:val="22"/>
            <w:szCs w:val="22"/>
          </w:rPr>
          <w:delText>Alert and Preventive Action - Application to transmit alert and preventive action to Dashboard, example, for Desktop using Net Send</w:delText>
        </w:r>
      </w:del>
      <w:ins w:id="69" w:author="Pradhan, Shardul (Cognizant)" w:date="2022-10-31T12:23:00Z">
        <w:r w:rsidR="0064445B">
          <w:rPr>
            <w:rFonts w:ascii="Arial" w:hAnsi="Arial"/>
            <w:sz w:val="22"/>
            <w:szCs w:val="22"/>
          </w:rPr>
          <w:t>.</w:t>
        </w:r>
      </w:ins>
      <w:ins w:id="70" w:author="Pradhan, Shardul (Cognizant)" w:date="2022-10-31T12:26:00Z">
        <w:r w:rsidR="0064445B">
          <w:rPr>
            <w:rFonts w:ascii="Arial" w:hAnsi="Arial"/>
            <w:sz w:val="22"/>
            <w:szCs w:val="22"/>
          </w:rPr>
          <w:t xml:space="preserve">Data Analytics and Alerts: </w:t>
        </w:r>
      </w:ins>
      <w:ins w:id="71" w:author="Pradhan, Shardul (Cognizant)" w:date="2022-10-31T12:23:00Z">
        <w:r w:rsidR="0064445B">
          <w:rPr>
            <w:rFonts w:ascii="Arial" w:hAnsi="Arial"/>
            <w:sz w:val="22"/>
            <w:szCs w:val="22"/>
          </w:rPr>
          <w:t xml:space="preserve"> Generate alerts based on </w:t>
        </w:r>
      </w:ins>
      <w:ins w:id="72" w:author="Pradhan, Shardul (Cognizant)" w:date="2022-10-31T12:24:00Z">
        <w:r w:rsidR="0064445B">
          <w:rPr>
            <w:rFonts w:ascii="Arial" w:hAnsi="Arial"/>
            <w:sz w:val="22"/>
            <w:szCs w:val="22"/>
          </w:rPr>
          <w:t xml:space="preserve">data present in database and stored it in database. Create APIs to retrieve the alerts and show it on web </w:t>
        </w:r>
        <w:proofErr w:type="spellStart"/>
        <w:r w:rsidR="0064445B">
          <w:rPr>
            <w:rFonts w:ascii="Arial" w:hAnsi="Arial"/>
            <w:sz w:val="22"/>
            <w:szCs w:val="22"/>
          </w:rPr>
          <w:t>dashboards.</w:t>
        </w:r>
      </w:ins>
    </w:p>
    <w:p w14:paraId="76478B0C" w14:textId="61D32366" w:rsidR="00B021CA" w:rsidRPr="0064445B" w:rsidDel="00E10445" w:rsidRDefault="001D02C0">
      <w:pPr>
        <w:pStyle w:val="NormalWeb"/>
        <w:numPr>
          <w:ilvl w:val="1"/>
          <w:numId w:val="25"/>
        </w:numPr>
        <w:rPr>
          <w:del w:id="73" w:author="lenovo" w:date="2022-11-02T14:21:00Z"/>
          <w:rFonts w:ascii="Arial" w:hAnsi="Arial"/>
          <w:color w:val="FF0000"/>
          <w:sz w:val="22"/>
          <w:szCs w:val="22"/>
        </w:rPr>
      </w:pPr>
      <w:del w:id="74" w:author="lenovo" w:date="2022-11-02T14:21:00Z">
        <w:r w:rsidRPr="0064445B" w:rsidDel="00E10445">
          <w:rPr>
            <w:rFonts w:ascii="Arial" w:hAnsi="Arial"/>
            <w:color w:val="FF0000"/>
            <w:sz w:val="22"/>
            <w:szCs w:val="22"/>
          </w:rPr>
          <w:delText xml:space="preserve">Alert and Preventive Action - </w:delText>
        </w:r>
        <w:commentRangeStart w:id="75"/>
        <w:r w:rsidRPr="0064445B" w:rsidDel="00E10445">
          <w:rPr>
            <w:rFonts w:ascii="Arial" w:hAnsi="Arial"/>
            <w:color w:val="FF0000"/>
            <w:sz w:val="22"/>
            <w:szCs w:val="22"/>
          </w:rPr>
          <w:delText>Application</w:delText>
        </w:r>
        <w:commentRangeEnd w:id="75"/>
        <w:r w:rsidR="0064445B" w:rsidDel="00E10445">
          <w:rPr>
            <w:rStyle w:val="CommentReference"/>
            <w:rFonts w:cs="Times New Roman"/>
            <w:color w:val="auto"/>
          </w:rPr>
          <w:commentReference w:id="75"/>
        </w:r>
        <w:r w:rsidRPr="0064445B" w:rsidDel="00E10445">
          <w:rPr>
            <w:rFonts w:ascii="Arial" w:hAnsi="Arial"/>
            <w:color w:val="FF0000"/>
            <w:sz w:val="22"/>
            <w:szCs w:val="22"/>
          </w:rPr>
          <w:delText xml:space="preserve"> to transmit alert and preventive action to Android Smartphone using SMS</w:delText>
        </w:r>
      </w:del>
    </w:p>
    <w:p w14:paraId="31AE4079" w14:textId="77777777" w:rsidR="00B021CA" w:rsidRDefault="001D02C0">
      <w:pPr>
        <w:pStyle w:val="NormalWeb"/>
        <w:numPr>
          <w:ilvl w:val="1"/>
          <w:numId w:val="25"/>
        </w:numPr>
        <w:rPr>
          <w:rFonts w:ascii="Arial" w:hAnsi="Arial"/>
          <w:sz w:val="22"/>
          <w:szCs w:val="22"/>
        </w:rPr>
      </w:pPr>
      <w:r>
        <w:rPr>
          <w:rFonts w:ascii="Arial" w:hAnsi="Arial"/>
          <w:sz w:val="22"/>
          <w:szCs w:val="22"/>
        </w:rPr>
        <w:t>Microcontrollers</w:t>
      </w:r>
      <w:proofErr w:type="spellEnd"/>
      <w:r>
        <w:rPr>
          <w:rFonts w:ascii="Arial" w:hAnsi="Arial"/>
          <w:sz w:val="22"/>
          <w:szCs w:val="22"/>
        </w:rPr>
        <w:t xml:space="preserve"> - Implement or Create Mocks or Use to Any source to simulate streaming of Sensed Data</w:t>
      </w:r>
    </w:p>
    <w:p w14:paraId="04EC3834" w14:textId="77777777" w:rsidR="00B021CA" w:rsidRDefault="001D02C0">
      <w:pPr>
        <w:pStyle w:val="NormalWeb"/>
        <w:numPr>
          <w:ilvl w:val="1"/>
          <w:numId w:val="25"/>
        </w:numPr>
        <w:rPr>
          <w:rFonts w:ascii="Arial" w:hAnsi="Arial"/>
          <w:sz w:val="22"/>
          <w:szCs w:val="22"/>
        </w:rPr>
      </w:pPr>
      <w:proofErr w:type="spellStart"/>
      <w:r>
        <w:rPr>
          <w:rFonts w:ascii="Arial" w:hAnsi="Arial"/>
          <w:sz w:val="22"/>
          <w:szCs w:val="22"/>
        </w:rPr>
        <w:t>IoT</w:t>
      </w:r>
      <w:proofErr w:type="spellEnd"/>
      <w:r>
        <w:rPr>
          <w:rFonts w:ascii="Arial" w:hAnsi="Arial"/>
          <w:sz w:val="22"/>
          <w:szCs w:val="22"/>
        </w:rPr>
        <w:t xml:space="preserve"> Gateway - Incorporate Azure </w:t>
      </w:r>
      <w:proofErr w:type="spellStart"/>
      <w:r>
        <w:rPr>
          <w:rFonts w:ascii="Arial" w:hAnsi="Arial"/>
          <w:sz w:val="22"/>
          <w:szCs w:val="22"/>
        </w:rPr>
        <w:t>IoT</w:t>
      </w:r>
      <w:proofErr w:type="spellEnd"/>
      <w:r>
        <w:rPr>
          <w:rFonts w:ascii="Arial" w:hAnsi="Arial"/>
          <w:sz w:val="22"/>
          <w:szCs w:val="22"/>
        </w:rPr>
        <w:t xml:space="preserve"> Hub / AWS </w:t>
      </w:r>
      <w:proofErr w:type="spellStart"/>
      <w:r>
        <w:rPr>
          <w:rFonts w:ascii="Arial" w:hAnsi="Arial"/>
          <w:sz w:val="22"/>
          <w:szCs w:val="22"/>
        </w:rPr>
        <w:t>IoT</w:t>
      </w:r>
      <w:proofErr w:type="spellEnd"/>
      <w:r>
        <w:rPr>
          <w:rFonts w:ascii="Arial" w:hAnsi="Arial"/>
          <w:sz w:val="22"/>
          <w:szCs w:val="22"/>
        </w:rPr>
        <w:t xml:space="preserve"> Core to connect to devices (example, Sensor, Mobile, Desktop, Red Alert Beacon) “of-all-three-floor”</w:t>
      </w:r>
    </w:p>
    <w:p w14:paraId="7534D8FC" w14:textId="77777777" w:rsidR="00B021CA" w:rsidRDefault="001D02C0">
      <w:pPr>
        <w:pStyle w:val="NormalWeb"/>
        <w:numPr>
          <w:ilvl w:val="1"/>
          <w:numId w:val="25"/>
        </w:numPr>
        <w:rPr>
          <w:rFonts w:ascii="Arial" w:hAnsi="Arial"/>
          <w:sz w:val="22"/>
          <w:szCs w:val="22"/>
        </w:rPr>
      </w:pPr>
      <w:r>
        <w:rPr>
          <w:rFonts w:ascii="Arial" w:hAnsi="Arial"/>
          <w:sz w:val="22"/>
          <w:szCs w:val="22"/>
        </w:rPr>
        <w:t xml:space="preserve">Cloud Database - </w:t>
      </w:r>
      <w:proofErr w:type="spellStart"/>
      <w:r>
        <w:rPr>
          <w:rFonts w:ascii="Arial" w:hAnsi="Arial"/>
          <w:sz w:val="22"/>
          <w:szCs w:val="22"/>
        </w:rPr>
        <w:t>MySQL,SQLite</w:t>
      </w:r>
      <w:proofErr w:type="spellEnd"/>
      <w:r>
        <w:rPr>
          <w:rFonts w:ascii="Arial" w:hAnsi="Arial"/>
          <w:sz w:val="22"/>
          <w:szCs w:val="22"/>
        </w:rPr>
        <w:t>, Implement Database of Cloud provider or Create SQL Database to store Data received from Data Simulator</w:t>
      </w:r>
    </w:p>
    <w:p w14:paraId="0775414C" w14:textId="77777777" w:rsidR="00B021CA" w:rsidRDefault="001D02C0">
      <w:pPr>
        <w:pStyle w:val="NormalWeb"/>
        <w:numPr>
          <w:ilvl w:val="1"/>
          <w:numId w:val="25"/>
        </w:numPr>
        <w:rPr>
          <w:rFonts w:ascii="Arial" w:hAnsi="Arial"/>
          <w:sz w:val="22"/>
          <w:szCs w:val="22"/>
        </w:rPr>
      </w:pPr>
      <w:r>
        <w:rPr>
          <w:rFonts w:ascii="Arial" w:hAnsi="Arial"/>
          <w:sz w:val="22"/>
          <w:szCs w:val="22"/>
        </w:rPr>
        <w:t xml:space="preserve">Data Persistence - </w:t>
      </w:r>
    </w:p>
    <w:p w14:paraId="3856BCED" w14:textId="77777777" w:rsidR="00B021CA" w:rsidRDefault="001D02C0">
      <w:pPr>
        <w:pStyle w:val="NormalWeb"/>
        <w:numPr>
          <w:ilvl w:val="1"/>
          <w:numId w:val="25"/>
        </w:numPr>
        <w:rPr>
          <w:rFonts w:ascii="Arial" w:hAnsi="Arial"/>
          <w:sz w:val="22"/>
          <w:szCs w:val="22"/>
        </w:rPr>
      </w:pPr>
      <w:r>
        <w:rPr>
          <w:rFonts w:ascii="Arial" w:hAnsi="Arial"/>
          <w:sz w:val="22"/>
          <w:szCs w:val="22"/>
        </w:rPr>
        <w:t xml:space="preserve">GUI - Angular or Dot Net C#, ASP.Net, Java, Python - </w:t>
      </w:r>
    </w:p>
    <w:p w14:paraId="729AB267" w14:textId="77777777" w:rsidR="00B021CA" w:rsidRDefault="001D02C0">
      <w:pPr>
        <w:pStyle w:val="NormalWeb"/>
        <w:numPr>
          <w:ilvl w:val="1"/>
          <w:numId w:val="27"/>
        </w:numPr>
        <w:rPr>
          <w:rFonts w:ascii="Arial" w:hAnsi="Arial"/>
          <w:sz w:val="22"/>
          <w:szCs w:val="22"/>
        </w:rPr>
      </w:pPr>
      <w:r>
        <w:rPr>
          <w:rFonts w:ascii="Arial" w:hAnsi="Arial"/>
          <w:sz w:val="22"/>
          <w:szCs w:val="22"/>
        </w:rPr>
        <w:t xml:space="preserve">Build Desktop Application - Features to build in Desktop Application </w:t>
      </w:r>
    </w:p>
    <w:p w14:paraId="33BAFF3F" w14:textId="77777777" w:rsidR="00B021CA" w:rsidRDefault="001D02C0">
      <w:pPr>
        <w:pStyle w:val="NormalWeb"/>
        <w:numPr>
          <w:ilvl w:val="2"/>
          <w:numId w:val="27"/>
        </w:numPr>
        <w:rPr>
          <w:rFonts w:ascii="Arial" w:hAnsi="Arial"/>
          <w:sz w:val="22"/>
          <w:szCs w:val="22"/>
        </w:rPr>
      </w:pPr>
      <w:r>
        <w:rPr>
          <w:rFonts w:ascii="Arial" w:hAnsi="Arial"/>
          <w:sz w:val="22"/>
          <w:szCs w:val="22"/>
        </w:rPr>
        <w:t xml:space="preserve">Build Angular / </w:t>
      </w:r>
      <w:proofErr w:type="spellStart"/>
      <w:r>
        <w:rPr>
          <w:rFonts w:ascii="Arial" w:hAnsi="Arial"/>
          <w:sz w:val="22"/>
          <w:szCs w:val="22"/>
        </w:rPr>
        <w:t>ReactJS</w:t>
      </w:r>
      <w:proofErr w:type="spellEnd"/>
      <w:r>
        <w:rPr>
          <w:rFonts w:ascii="Arial" w:hAnsi="Arial"/>
          <w:sz w:val="22"/>
          <w:szCs w:val="22"/>
        </w:rPr>
        <w:t xml:space="preserve"> Dashboard to show</w:t>
      </w:r>
    </w:p>
    <w:p w14:paraId="27DEE808" w14:textId="77777777" w:rsidR="00B021CA" w:rsidRDefault="001D02C0">
      <w:pPr>
        <w:pStyle w:val="NormalWeb"/>
        <w:numPr>
          <w:ilvl w:val="3"/>
          <w:numId w:val="27"/>
        </w:numPr>
        <w:rPr>
          <w:rFonts w:ascii="Arial" w:hAnsi="Arial"/>
          <w:sz w:val="22"/>
          <w:szCs w:val="22"/>
        </w:rPr>
      </w:pPr>
      <w:r>
        <w:rPr>
          <w:rFonts w:ascii="Arial" w:hAnsi="Arial"/>
          <w:sz w:val="22"/>
          <w:szCs w:val="22"/>
        </w:rPr>
        <w:t>Device Status (</w:t>
      </w:r>
      <w:proofErr w:type="spellStart"/>
      <w:r>
        <w:rPr>
          <w:rFonts w:ascii="Arial" w:hAnsi="Arial"/>
          <w:sz w:val="22"/>
          <w:szCs w:val="22"/>
        </w:rPr>
        <w:t>is_Transmitting</w:t>
      </w:r>
      <w:proofErr w:type="spellEnd"/>
      <w:r>
        <w:rPr>
          <w:rFonts w:ascii="Arial" w:hAnsi="Arial"/>
          <w:sz w:val="22"/>
          <w:szCs w:val="22"/>
        </w:rPr>
        <w:t xml:space="preserve"> = True / False, per device id, per floor), </w:t>
      </w:r>
    </w:p>
    <w:p w14:paraId="2D785413" w14:textId="77777777" w:rsidR="00B021CA" w:rsidRDefault="001D02C0">
      <w:pPr>
        <w:pStyle w:val="NormalWeb"/>
        <w:numPr>
          <w:ilvl w:val="3"/>
          <w:numId w:val="27"/>
        </w:numPr>
        <w:rPr>
          <w:rFonts w:ascii="Arial" w:hAnsi="Arial"/>
          <w:sz w:val="22"/>
          <w:szCs w:val="22"/>
        </w:rPr>
      </w:pPr>
      <w:r>
        <w:rPr>
          <w:rFonts w:ascii="Arial" w:hAnsi="Arial"/>
          <w:sz w:val="22"/>
          <w:szCs w:val="22"/>
        </w:rPr>
        <w:t>trends of alerts, alerts per floor, and, cumulative alert of three floors</w:t>
      </w:r>
    </w:p>
    <w:p w14:paraId="7C3E1638" w14:textId="77777777" w:rsidR="00B021CA" w:rsidRDefault="001D02C0">
      <w:pPr>
        <w:pStyle w:val="NormalWeb"/>
        <w:numPr>
          <w:ilvl w:val="3"/>
          <w:numId w:val="27"/>
        </w:numPr>
        <w:rPr>
          <w:rFonts w:ascii="Arial" w:hAnsi="Arial"/>
          <w:sz w:val="22"/>
          <w:szCs w:val="22"/>
        </w:rPr>
      </w:pPr>
      <w:r>
        <w:rPr>
          <w:rFonts w:ascii="Arial" w:hAnsi="Arial"/>
          <w:sz w:val="22"/>
          <w:szCs w:val="22"/>
        </w:rPr>
        <w:t xml:space="preserve">visual interface to access available device logs of </w:t>
      </w:r>
      <w:proofErr w:type="spellStart"/>
      <w:r>
        <w:rPr>
          <w:rFonts w:ascii="Arial" w:hAnsi="Arial"/>
          <w:sz w:val="22"/>
          <w:szCs w:val="22"/>
        </w:rPr>
        <w:t>IoT</w:t>
      </w:r>
      <w:proofErr w:type="spellEnd"/>
      <w:r>
        <w:rPr>
          <w:rFonts w:ascii="Arial" w:hAnsi="Arial"/>
          <w:sz w:val="22"/>
          <w:szCs w:val="22"/>
        </w:rPr>
        <w:t xml:space="preserve"> Gateway, Microcontrollers</w:t>
      </w:r>
    </w:p>
    <w:p w14:paraId="74E760D2" w14:textId="77777777" w:rsidR="00B021CA" w:rsidRDefault="001D02C0">
      <w:pPr>
        <w:pStyle w:val="NormalWeb"/>
        <w:numPr>
          <w:ilvl w:val="3"/>
          <w:numId w:val="27"/>
        </w:numPr>
        <w:rPr>
          <w:rFonts w:ascii="Arial" w:hAnsi="Arial"/>
          <w:sz w:val="22"/>
          <w:szCs w:val="22"/>
        </w:rPr>
      </w:pPr>
      <w:r>
        <w:rPr>
          <w:rFonts w:ascii="Arial" w:hAnsi="Arial"/>
          <w:sz w:val="22"/>
          <w:szCs w:val="22"/>
        </w:rPr>
        <w:t>Alerts and Preventive Action</w:t>
      </w:r>
    </w:p>
    <w:p w14:paraId="6B7A4981" w14:textId="533CB2CF" w:rsidR="00B021CA" w:rsidDel="0064445B" w:rsidRDefault="001D02C0">
      <w:pPr>
        <w:pStyle w:val="NormalWeb"/>
        <w:numPr>
          <w:ilvl w:val="1"/>
          <w:numId w:val="27"/>
        </w:numPr>
        <w:rPr>
          <w:del w:id="76" w:author="Pradhan, Shardul (Cognizant)" w:date="2022-10-31T12:26:00Z"/>
          <w:rFonts w:ascii="Arial" w:hAnsi="Arial"/>
          <w:sz w:val="22"/>
          <w:szCs w:val="22"/>
        </w:rPr>
      </w:pPr>
      <w:del w:id="77" w:author="Pradhan, Shardul (Cognizant)" w:date="2022-10-31T12:26:00Z">
        <w:r w:rsidDel="0064445B">
          <w:rPr>
            <w:rFonts w:ascii="Arial" w:hAnsi="Arial"/>
            <w:sz w:val="22"/>
            <w:szCs w:val="22"/>
          </w:rPr>
          <w:delText>Build Connector to database to access sensor data, either SQL database of Azure IoT Hub / AWS IoT Core or SQL db integrated with the Azure IoT Hub / AWS IoT Core</w:delText>
        </w:r>
      </w:del>
    </w:p>
    <w:p w14:paraId="4D62C563" w14:textId="77777777" w:rsidR="00B021CA" w:rsidRDefault="001D02C0">
      <w:pPr>
        <w:pStyle w:val="NormalWeb"/>
        <w:numPr>
          <w:ilvl w:val="1"/>
          <w:numId w:val="27"/>
        </w:numPr>
        <w:rPr>
          <w:rFonts w:ascii="Arial" w:hAnsi="Arial"/>
          <w:sz w:val="22"/>
          <w:szCs w:val="22"/>
        </w:rPr>
      </w:pPr>
      <w:r>
        <w:rPr>
          <w:rFonts w:ascii="Arial" w:hAnsi="Arial"/>
          <w:sz w:val="22"/>
          <w:szCs w:val="22"/>
        </w:rPr>
        <w:t xml:space="preserve">Build </w:t>
      </w:r>
      <w:r w:rsidR="00DA7960">
        <w:rPr>
          <w:rFonts w:ascii="Arial" w:hAnsi="Arial"/>
          <w:sz w:val="22"/>
          <w:szCs w:val="22"/>
        </w:rPr>
        <w:t>Analyzer</w:t>
      </w:r>
      <w:r>
        <w:rPr>
          <w:rFonts w:ascii="Arial" w:hAnsi="Arial"/>
          <w:sz w:val="22"/>
          <w:szCs w:val="22"/>
        </w:rPr>
        <w:t xml:space="preserve"> to continuously monitor sensor data if it crosses threshold parameters</w:t>
      </w:r>
    </w:p>
    <w:p w14:paraId="613B339D" w14:textId="77777777" w:rsidR="00B021CA" w:rsidRDefault="001D02C0">
      <w:pPr>
        <w:pStyle w:val="NormalWeb"/>
        <w:numPr>
          <w:ilvl w:val="1"/>
          <w:numId w:val="27"/>
        </w:numPr>
        <w:rPr>
          <w:rFonts w:ascii="Arial" w:hAnsi="Arial"/>
          <w:sz w:val="22"/>
          <w:szCs w:val="22"/>
        </w:rPr>
      </w:pPr>
      <w:r>
        <w:rPr>
          <w:rFonts w:ascii="Arial" w:hAnsi="Arial"/>
          <w:sz w:val="22"/>
          <w:szCs w:val="22"/>
        </w:rPr>
        <w:t>[Optional]Provide data of user profiles of active and connected desktops [and mobiles (mobile number)] by each floor</w:t>
      </w:r>
    </w:p>
    <w:p w14:paraId="37380745" w14:textId="77777777" w:rsidR="00B021CA" w:rsidRDefault="001D02C0">
      <w:pPr>
        <w:pStyle w:val="Heading"/>
        <w:numPr>
          <w:ilvl w:val="0"/>
          <w:numId w:val="15"/>
        </w:numPr>
      </w:pPr>
      <w:bookmarkStart w:id="78" w:name="_Toc117863221"/>
      <w:bookmarkStart w:id="79" w:name="Point9"/>
      <w:r>
        <w:rPr>
          <w:rFonts w:eastAsia="Arial Unicode MS" w:cs="Arial Unicode MS"/>
        </w:rPr>
        <w:lastRenderedPageBreak/>
        <w:t>Rubrics/Expected Deliverables / Evaluation Basis</w:t>
      </w:r>
      <w:bookmarkEnd w:id="78"/>
    </w:p>
    <w:p w14:paraId="7B7BB7DB" w14:textId="77777777" w:rsidR="00B021CA" w:rsidRDefault="001D02C0">
      <w:pPr>
        <w:pStyle w:val="Heading2"/>
        <w:numPr>
          <w:ilvl w:val="1"/>
          <w:numId w:val="15"/>
        </w:numPr>
      </w:pPr>
      <w:bookmarkStart w:id="80" w:name="_Toc117863222"/>
      <w:bookmarkEnd w:id="79"/>
      <w:r>
        <w:rPr>
          <w:rFonts w:eastAsia="Arial Unicode MS" w:cs="Arial Unicode MS"/>
        </w:rPr>
        <w:t>Use Rest Framework As Necessary</w:t>
      </w:r>
      <w:bookmarkEnd w:id="80"/>
    </w:p>
    <w:p w14:paraId="54494BF0" w14:textId="77777777" w:rsidR="00B021CA" w:rsidRDefault="001D02C0">
      <w:pPr>
        <w:pStyle w:val="NormalWeb"/>
        <w:numPr>
          <w:ilvl w:val="0"/>
          <w:numId w:val="28"/>
        </w:numPr>
        <w:rPr>
          <w:rFonts w:ascii="Arial" w:hAnsi="Arial"/>
          <w:sz w:val="22"/>
          <w:szCs w:val="22"/>
        </w:rPr>
      </w:pPr>
      <w:r>
        <w:rPr>
          <w:rFonts w:ascii="Arial" w:hAnsi="Arial"/>
          <w:sz w:val="22"/>
          <w:szCs w:val="22"/>
        </w:rPr>
        <w:t>Implement HTTP methods like GET, POST, PUT, DELETE, PATCH to implement RESTful resources:</w:t>
      </w:r>
    </w:p>
    <w:p w14:paraId="1AF307F0" w14:textId="77777777" w:rsidR="00B021CA" w:rsidRDefault="001D02C0">
      <w:pPr>
        <w:pStyle w:val="NormalWeb"/>
        <w:numPr>
          <w:ilvl w:val="0"/>
          <w:numId w:val="28"/>
        </w:numPr>
        <w:rPr>
          <w:rFonts w:ascii="Arial" w:hAnsi="Arial"/>
          <w:sz w:val="22"/>
          <w:szCs w:val="22"/>
        </w:rPr>
      </w:pPr>
      <w:r>
        <w:rPr>
          <w:rFonts w:ascii="Arial" w:hAnsi="Arial"/>
          <w:sz w:val="22"/>
          <w:szCs w:val="22"/>
        </w:rPr>
        <w:t>Use constructor-based dependency injection in few classes and setter-based dependency injection in few classes.</w:t>
      </w:r>
    </w:p>
    <w:p w14:paraId="78843C2E" w14:textId="77777777" w:rsidR="00B021CA" w:rsidRDefault="001D02C0">
      <w:pPr>
        <w:pStyle w:val="NormalWeb"/>
        <w:numPr>
          <w:ilvl w:val="0"/>
          <w:numId w:val="28"/>
        </w:numPr>
        <w:rPr>
          <w:rFonts w:ascii="Arial" w:hAnsi="Arial"/>
          <w:sz w:val="22"/>
          <w:szCs w:val="22"/>
        </w:rPr>
      </w:pPr>
      <w:r>
        <w:rPr>
          <w:rFonts w:ascii="Arial" w:hAnsi="Arial"/>
          <w:sz w:val="22"/>
          <w:szCs w:val="22"/>
        </w:rPr>
        <w:t>Follow Proper naming Conventions</w:t>
      </w:r>
    </w:p>
    <w:p w14:paraId="0405A12F" w14:textId="77777777" w:rsidR="00B021CA" w:rsidRDefault="001D02C0">
      <w:pPr>
        <w:pStyle w:val="Heading2"/>
        <w:numPr>
          <w:ilvl w:val="1"/>
          <w:numId w:val="29"/>
        </w:numPr>
      </w:pPr>
      <w:bookmarkStart w:id="81" w:name="_Toc117863223"/>
      <w:r>
        <w:rPr>
          <w:rFonts w:eastAsia="Arial Unicode MS" w:cs="Arial Unicode MS"/>
          <w:lang w:val="nl-NL"/>
        </w:rPr>
        <w:t>Database</w:t>
      </w:r>
      <w:bookmarkEnd w:id="81"/>
    </w:p>
    <w:p w14:paraId="67052DE9" w14:textId="77777777" w:rsidR="00B021CA" w:rsidRDefault="001D02C0">
      <w:pPr>
        <w:pStyle w:val="NormalWeb"/>
        <w:numPr>
          <w:ilvl w:val="0"/>
          <w:numId w:val="28"/>
        </w:numPr>
        <w:rPr>
          <w:rFonts w:ascii="Arial" w:hAnsi="Arial"/>
          <w:sz w:val="22"/>
          <w:szCs w:val="22"/>
        </w:rPr>
      </w:pPr>
      <w:r>
        <w:rPr>
          <w:rFonts w:ascii="Arial" w:hAnsi="Arial"/>
          <w:sz w:val="22"/>
          <w:szCs w:val="22"/>
        </w:rPr>
        <w:t>Build Views to display on Dashboard</w:t>
      </w:r>
    </w:p>
    <w:p w14:paraId="4CBF396E" w14:textId="77777777" w:rsidR="00DA7960" w:rsidRDefault="00DA7960" w:rsidP="00DA7960">
      <w:pPr>
        <w:pStyle w:val="Heading2"/>
        <w:numPr>
          <w:ilvl w:val="1"/>
          <w:numId w:val="29"/>
        </w:numPr>
      </w:pPr>
      <w:bookmarkStart w:id="82" w:name="_Toc117863224"/>
      <w:r>
        <w:rPr>
          <w:rFonts w:eastAsia="Arial Unicode MS" w:cs="Arial Unicode MS"/>
          <w:lang w:val="nl-NL"/>
        </w:rPr>
        <w:t>Analytics &amp; Reporting</w:t>
      </w:r>
      <w:bookmarkEnd w:id="82"/>
    </w:p>
    <w:p w14:paraId="5F0B1F7B" w14:textId="77777777" w:rsidR="00DA7960" w:rsidRDefault="00DA7960" w:rsidP="00DA7960">
      <w:pPr>
        <w:pStyle w:val="NormalWeb"/>
        <w:rPr>
          <w:rFonts w:ascii="Arial" w:hAnsi="Arial"/>
          <w:sz w:val="22"/>
          <w:szCs w:val="22"/>
        </w:rPr>
      </w:pPr>
    </w:p>
    <w:p w14:paraId="48C38873" w14:textId="77777777" w:rsidR="00DA7960" w:rsidRDefault="00DA7960" w:rsidP="00DA7960">
      <w:pPr>
        <w:pStyle w:val="NormalWeb"/>
        <w:rPr>
          <w:rFonts w:ascii="Arial" w:hAnsi="Arial"/>
          <w:sz w:val="22"/>
          <w:szCs w:val="22"/>
        </w:rPr>
      </w:pPr>
      <w:r w:rsidRPr="00DA7960">
        <w:rPr>
          <w:rFonts w:ascii="Arial" w:hAnsi="Arial"/>
          <w:sz w:val="22"/>
          <w:szCs w:val="22"/>
          <w:highlight w:val="yellow"/>
        </w:rPr>
        <w:t xml:space="preserve">One can leverage Azure Power BI tool for analytics &amp; reporting or AWS </w:t>
      </w:r>
      <w:proofErr w:type="spellStart"/>
      <w:r w:rsidRPr="00DA7960">
        <w:rPr>
          <w:rFonts w:ascii="Arial" w:hAnsi="Arial"/>
          <w:sz w:val="22"/>
          <w:szCs w:val="22"/>
          <w:highlight w:val="yellow"/>
        </w:rPr>
        <w:t>QuickSight</w:t>
      </w:r>
      <w:proofErr w:type="spellEnd"/>
    </w:p>
    <w:p w14:paraId="10568AA8" w14:textId="77777777" w:rsidR="00B021CA" w:rsidRDefault="001D02C0">
      <w:pPr>
        <w:pStyle w:val="Heading2"/>
        <w:numPr>
          <w:ilvl w:val="1"/>
          <w:numId w:val="30"/>
        </w:numPr>
      </w:pPr>
      <w:bookmarkStart w:id="83" w:name="_Toc117863225"/>
      <w:r>
        <w:rPr>
          <w:rFonts w:eastAsia="Arial Unicode MS" w:cs="Arial Unicode MS"/>
        </w:rPr>
        <w:t>Java / C# / ASP .NET, Angular / React:</w:t>
      </w:r>
      <w:bookmarkEnd w:id="83"/>
    </w:p>
    <w:p w14:paraId="63121191" w14:textId="77777777" w:rsidR="00B021CA" w:rsidRDefault="001D02C0">
      <w:pPr>
        <w:pStyle w:val="NormalWeb"/>
        <w:numPr>
          <w:ilvl w:val="0"/>
          <w:numId w:val="28"/>
        </w:numPr>
        <w:rPr>
          <w:rFonts w:ascii="Arial" w:hAnsi="Arial"/>
          <w:sz w:val="22"/>
          <w:szCs w:val="22"/>
        </w:rPr>
      </w:pPr>
      <w:r>
        <w:rPr>
          <w:rFonts w:ascii="Arial" w:hAnsi="Arial"/>
          <w:sz w:val="22"/>
          <w:szCs w:val="22"/>
        </w:rPr>
        <w:t>Use MVC development style to implement the Code</w:t>
      </w:r>
    </w:p>
    <w:p w14:paraId="4738CCE7" w14:textId="77777777" w:rsidR="00B021CA" w:rsidRDefault="001D02C0">
      <w:pPr>
        <w:pStyle w:val="NormalWeb"/>
        <w:numPr>
          <w:ilvl w:val="0"/>
          <w:numId w:val="28"/>
        </w:numPr>
        <w:rPr>
          <w:rFonts w:ascii="Arial" w:hAnsi="Arial"/>
          <w:sz w:val="22"/>
          <w:szCs w:val="22"/>
        </w:rPr>
      </w:pPr>
      <w:r>
        <w:rPr>
          <w:rFonts w:ascii="Arial" w:hAnsi="Arial"/>
          <w:sz w:val="22"/>
          <w:szCs w:val="22"/>
        </w:rPr>
        <w:t>Generate project documentation, and share it as a part of deliverables</w:t>
      </w:r>
    </w:p>
    <w:p w14:paraId="6919A2F7" w14:textId="77777777" w:rsidR="00B021CA" w:rsidRDefault="001D02C0">
      <w:pPr>
        <w:pStyle w:val="NormalWeb"/>
        <w:numPr>
          <w:ilvl w:val="0"/>
          <w:numId w:val="28"/>
        </w:numPr>
        <w:rPr>
          <w:rFonts w:ascii="Arial" w:hAnsi="Arial"/>
          <w:sz w:val="22"/>
          <w:szCs w:val="22"/>
        </w:rPr>
      </w:pPr>
      <w:r>
        <w:rPr>
          <w:rFonts w:ascii="Arial" w:hAnsi="Arial"/>
          <w:sz w:val="22"/>
          <w:szCs w:val="22"/>
        </w:rPr>
        <w:t>Implement using proper SOLID design principles</w:t>
      </w:r>
    </w:p>
    <w:p w14:paraId="178DD0E6" w14:textId="77777777" w:rsidR="00B021CA" w:rsidRDefault="001D02C0">
      <w:pPr>
        <w:pStyle w:val="NormalWeb"/>
        <w:numPr>
          <w:ilvl w:val="0"/>
          <w:numId w:val="28"/>
        </w:numPr>
        <w:rPr>
          <w:rFonts w:ascii="Arial" w:hAnsi="Arial"/>
          <w:sz w:val="22"/>
          <w:szCs w:val="22"/>
        </w:rPr>
      </w:pPr>
      <w:r>
        <w:rPr>
          <w:rFonts w:ascii="Arial" w:hAnsi="Arial"/>
          <w:sz w:val="22"/>
          <w:szCs w:val="22"/>
        </w:rPr>
        <w:t>Use angular directives in the UI layer where necessary</w:t>
      </w:r>
    </w:p>
    <w:p w14:paraId="3693C200" w14:textId="77777777" w:rsidR="00B021CA" w:rsidRDefault="001D02C0">
      <w:pPr>
        <w:pStyle w:val="NormalWeb"/>
        <w:numPr>
          <w:ilvl w:val="0"/>
          <w:numId w:val="28"/>
        </w:numPr>
        <w:rPr>
          <w:rFonts w:ascii="Arial" w:hAnsi="Arial"/>
          <w:sz w:val="22"/>
          <w:szCs w:val="22"/>
        </w:rPr>
      </w:pPr>
      <w:r>
        <w:rPr>
          <w:rFonts w:ascii="Arial" w:hAnsi="Arial"/>
          <w:sz w:val="22"/>
          <w:szCs w:val="22"/>
        </w:rPr>
        <w:t xml:space="preserve">Build Tests using </w:t>
      </w:r>
      <w:proofErr w:type="spellStart"/>
      <w:r>
        <w:rPr>
          <w:rFonts w:ascii="Arial" w:hAnsi="Arial"/>
          <w:sz w:val="22"/>
          <w:szCs w:val="22"/>
        </w:rPr>
        <w:t>Nunit</w:t>
      </w:r>
      <w:proofErr w:type="spellEnd"/>
      <w:r>
        <w:rPr>
          <w:rFonts w:ascii="Arial" w:hAnsi="Arial"/>
          <w:sz w:val="22"/>
          <w:szCs w:val="22"/>
        </w:rPr>
        <w:t xml:space="preserve"> / Junit / </w:t>
      </w:r>
      <w:proofErr w:type="spellStart"/>
      <w:r>
        <w:rPr>
          <w:rFonts w:ascii="Arial" w:hAnsi="Arial"/>
          <w:sz w:val="22"/>
          <w:szCs w:val="22"/>
        </w:rPr>
        <w:t>TestNG</w:t>
      </w:r>
      <w:proofErr w:type="spellEnd"/>
    </w:p>
    <w:p w14:paraId="5D86478D" w14:textId="77777777" w:rsidR="00B021CA" w:rsidRDefault="001D02C0">
      <w:pPr>
        <w:pStyle w:val="NormalWeb"/>
        <w:numPr>
          <w:ilvl w:val="0"/>
          <w:numId w:val="28"/>
        </w:numPr>
        <w:rPr>
          <w:rFonts w:ascii="Arial" w:hAnsi="Arial"/>
          <w:sz w:val="22"/>
          <w:szCs w:val="22"/>
        </w:rPr>
      </w:pPr>
      <w:r>
        <w:rPr>
          <w:rFonts w:ascii="Arial" w:hAnsi="Arial"/>
          <w:sz w:val="22"/>
          <w:szCs w:val="22"/>
        </w:rPr>
        <w:t xml:space="preserve">Build Mock(s) / Stub(s) as place holders for components not yet designed, and replace them as you progress in End-to-End </w:t>
      </w:r>
      <w:proofErr w:type="gramStart"/>
      <w:r>
        <w:rPr>
          <w:rFonts w:ascii="Arial" w:hAnsi="Arial"/>
          <w:sz w:val="22"/>
          <w:szCs w:val="22"/>
        </w:rPr>
        <w:t>implementation,</w:t>
      </w:r>
      <w:proofErr w:type="gramEnd"/>
      <w:r>
        <w:rPr>
          <w:rFonts w:ascii="Arial" w:hAnsi="Arial"/>
          <w:sz w:val="22"/>
          <w:szCs w:val="22"/>
        </w:rPr>
        <w:t xml:space="preserve"> example for Android OS based Mobile App. </w:t>
      </w:r>
    </w:p>
    <w:p w14:paraId="0373C5FE" w14:textId="77777777" w:rsidR="00B021CA" w:rsidRDefault="001D02C0">
      <w:pPr>
        <w:pStyle w:val="NormalWeb"/>
        <w:numPr>
          <w:ilvl w:val="1"/>
          <w:numId w:val="28"/>
        </w:numPr>
        <w:rPr>
          <w:rFonts w:ascii="Arial" w:hAnsi="Arial"/>
          <w:sz w:val="22"/>
          <w:szCs w:val="22"/>
        </w:rPr>
      </w:pPr>
      <w:r>
        <w:rPr>
          <w:rFonts w:ascii="Arial" w:hAnsi="Arial"/>
          <w:sz w:val="22"/>
          <w:szCs w:val="22"/>
        </w:rPr>
        <w:t>NOTE - Time Permitting</w:t>
      </w:r>
    </w:p>
    <w:p w14:paraId="0B7F459E" w14:textId="77777777" w:rsidR="00B021CA" w:rsidRDefault="001D02C0">
      <w:pPr>
        <w:pStyle w:val="NormalWeb"/>
        <w:numPr>
          <w:ilvl w:val="2"/>
          <w:numId w:val="28"/>
        </w:numPr>
        <w:rPr>
          <w:rFonts w:ascii="Arial" w:hAnsi="Arial"/>
          <w:sz w:val="22"/>
          <w:szCs w:val="22"/>
        </w:rPr>
      </w:pPr>
      <w:r>
        <w:rPr>
          <w:rFonts w:ascii="Arial" w:hAnsi="Arial"/>
          <w:sz w:val="22"/>
          <w:szCs w:val="22"/>
        </w:rPr>
        <w:t xml:space="preserve">Build a mini Android App to receive a simple text message from AQMS. </w:t>
      </w:r>
    </w:p>
    <w:p w14:paraId="2C9E758C" w14:textId="77777777" w:rsidR="00B021CA" w:rsidRDefault="001D02C0">
      <w:pPr>
        <w:pStyle w:val="NormalWeb"/>
        <w:numPr>
          <w:ilvl w:val="3"/>
          <w:numId w:val="28"/>
        </w:numPr>
        <w:rPr>
          <w:rFonts w:ascii="Arial" w:hAnsi="Arial"/>
          <w:sz w:val="22"/>
          <w:szCs w:val="22"/>
        </w:rPr>
      </w:pPr>
      <w:r>
        <w:rPr>
          <w:rFonts w:ascii="Arial" w:hAnsi="Arial"/>
          <w:sz w:val="22"/>
          <w:szCs w:val="22"/>
        </w:rPr>
        <w:t xml:space="preserve">Use </w:t>
      </w:r>
      <w:hyperlink r:id="rId12" w:history="1">
        <w:r>
          <w:rPr>
            <w:rStyle w:val="Hyperlink0"/>
            <w:rFonts w:ascii="Arial" w:hAnsi="Arial"/>
            <w:sz w:val="22"/>
            <w:szCs w:val="22"/>
          </w:rPr>
          <w:t>Messages from Pc To Android Device</w:t>
        </w:r>
      </w:hyperlink>
      <w:r>
        <w:rPr>
          <w:rFonts w:ascii="Arial" w:hAnsi="Arial"/>
          <w:sz w:val="22"/>
          <w:szCs w:val="22"/>
        </w:rPr>
        <w:t>, or</w:t>
      </w:r>
    </w:p>
    <w:p w14:paraId="561049B5" w14:textId="77777777" w:rsidR="00B021CA" w:rsidRDefault="001D02C0">
      <w:pPr>
        <w:pStyle w:val="NormalWeb"/>
        <w:numPr>
          <w:ilvl w:val="3"/>
          <w:numId w:val="28"/>
        </w:numPr>
        <w:rPr>
          <w:rFonts w:ascii="Arial" w:hAnsi="Arial"/>
          <w:sz w:val="22"/>
          <w:szCs w:val="22"/>
        </w:rPr>
      </w:pPr>
      <w:r>
        <w:rPr>
          <w:rFonts w:ascii="Arial" w:hAnsi="Arial"/>
          <w:sz w:val="22"/>
          <w:szCs w:val="22"/>
        </w:rPr>
        <w:t xml:space="preserve">Use </w:t>
      </w:r>
      <w:hyperlink r:id="rId13" w:history="1">
        <w:r>
          <w:rPr>
            <w:rStyle w:val="Hyperlink0"/>
            <w:rFonts w:ascii="Arial" w:hAnsi="Arial"/>
            <w:sz w:val="22"/>
            <w:szCs w:val="22"/>
          </w:rPr>
          <w:t>Microsoft Phone Link as the PC app experience, and Link to Windows as our mobile app for Android devices</w:t>
        </w:r>
      </w:hyperlink>
    </w:p>
    <w:p w14:paraId="49E89A64" w14:textId="77777777" w:rsidR="00B021CA" w:rsidRDefault="001D02C0">
      <w:pPr>
        <w:pStyle w:val="Heading2"/>
        <w:numPr>
          <w:ilvl w:val="1"/>
          <w:numId w:val="31"/>
        </w:numPr>
      </w:pPr>
      <w:bookmarkStart w:id="84" w:name="_Toc117863226"/>
      <w:bookmarkStart w:id="85" w:name="_Hlk115267094"/>
      <w:r>
        <w:rPr>
          <w:rFonts w:eastAsia="Arial Unicode MS" w:cs="Arial Unicode MS"/>
        </w:rPr>
        <w:t>Log/ Monitoring:</w:t>
      </w:r>
      <w:bookmarkEnd w:id="84"/>
    </w:p>
    <w:bookmarkEnd w:id="85"/>
    <w:p w14:paraId="7B77CEE8" w14:textId="77777777" w:rsidR="00B021CA" w:rsidRPr="00DA7960" w:rsidRDefault="00DA7960">
      <w:pPr>
        <w:pStyle w:val="NormalWeb"/>
        <w:numPr>
          <w:ilvl w:val="0"/>
          <w:numId w:val="28"/>
        </w:numPr>
        <w:rPr>
          <w:rFonts w:ascii="Arial" w:hAnsi="Arial"/>
          <w:sz w:val="22"/>
          <w:szCs w:val="22"/>
          <w:highlight w:val="yellow"/>
        </w:rPr>
      </w:pPr>
      <w:r w:rsidRPr="00DA7960">
        <w:rPr>
          <w:rFonts w:ascii="Arial" w:hAnsi="Arial"/>
          <w:sz w:val="22"/>
          <w:szCs w:val="22"/>
          <w:highlight w:val="yellow"/>
        </w:rPr>
        <w:t xml:space="preserve">Integrate CI CD Pipeline to your application using </w:t>
      </w:r>
    </w:p>
    <w:p w14:paraId="3E499FA7" w14:textId="77777777" w:rsidR="00DA7960" w:rsidRPr="00DA7960" w:rsidRDefault="00DA7960" w:rsidP="00DA7960">
      <w:pPr>
        <w:pStyle w:val="NormalWeb"/>
        <w:numPr>
          <w:ilvl w:val="1"/>
          <w:numId w:val="28"/>
        </w:numPr>
        <w:rPr>
          <w:rFonts w:ascii="Arial" w:hAnsi="Arial"/>
          <w:sz w:val="22"/>
          <w:szCs w:val="22"/>
          <w:highlight w:val="yellow"/>
        </w:rPr>
      </w:pPr>
      <w:r w:rsidRPr="00DA7960">
        <w:rPr>
          <w:rFonts w:ascii="Arial" w:hAnsi="Arial"/>
          <w:sz w:val="22"/>
          <w:szCs w:val="22"/>
          <w:highlight w:val="yellow"/>
        </w:rPr>
        <w:t>Azure DevOps or</w:t>
      </w:r>
    </w:p>
    <w:p w14:paraId="297EAFCC" w14:textId="77777777" w:rsidR="00DA7960" w:rsidRPr="00DA7960" w:rsidRDefault="00DA7960" w:rsidP="00DA7960">
      <w:pPr>
        <w:pStyle w:val="NormalWeb"/>
        <w:numPr>
          <w:ilvl w:val="1"/>
          <w:numId w:val="28"/>
        </w:numPr>
        <w:rPr>
          <w:rFonts w:ascii="Arial" w:hAnsi="Arial"/>
          <w:sz w:val="22"/>
          <w:szCs w:val="22"/>
          <w:highlight w:val="yellow"/>
        </w:rPr>
      </w:pPr>
      <w:r w:rsidRPr="00DA7960">
        <w:rPr>
          <w:rFonts w:ascii="Arial" w:hAnsi="Arial"/>
          <w:sz w:val="22"/>
          <w:szCs w:val="22"/>
          <w:highlight w:val="yellow"/>
        </w:rPr>
        <w:t xml:space="preserve">AWS </w:t>
      </w:r>
      <w:proofErr w:type="spellStart"/>
      <w:r w:rsidRPr="00DA7960">
        <w:rPr>
          <w:rFonts w:ascii="Arial" w:hAnsi="Arial"/>
          <w:sz w:val="22"/>
          <w:szCs w:val="22"/>
          <w:highlight w:val="yellow"/>
        </w:rPr>
        <w:t>CodePipeline</w:t>
      </w:r>
      <w:proofErr w:type="spellEnd"/>
    </w:p>
    <w:p w14:paraId="7C2AEEB0" w14:textId="77777777" w:rsidR="00B021CA" w:rsidRDefault="00DA7960">
      <w:pPr>
        <w:pStyle w:val="NormalWeb"/>
        <w:numPr>
          <w:ilvl w:val="0"/>
          <w:numId w:val="28"/>
        </w:numPr>
        <w:rPr>
          <w:rFonts w:ascii="Arial" w:hAnsi="Arial"/>
          <w:sz w:val="22"/>
          <w:szCs w:val="22"/>
        </w:rPr>
      </w:pPr>
      <w:r>
        <w:rPr>
          <w:rFonts w:ascii="Arial" w:hAnsi="Arial"/>
          <w:sz w:val="22"/>
          <w:szCs w:val="22"/>
        </w:rPr>
        <w:t>Create</w:t>
      </w:r>
      <w:r w:rsidR="001D02C0">
        <w:rPr>
          <w:rFonts w:ascii="Arial" w:hAnsi="Arial"/>
          <w:sz w:val="22"/>
          <w:szCs w:val="22"/>
        </w:rPr>
        <w:t xml:space="preserve"> or document scripts for auto execution of tests on a significant modification</w:t>
      </w:r>
    </w:p>
    <w:p w14:paraId="1613BE04" w14:textId="77777777" w:rsidR="00B021CA" w:rsidRDefault="001D02C0">
      <w:pPr>
        <w:pStyle w:val="NormalWeb"/>
        <w:numPr>
          <w:ilvl w:val="0"/>
          <w:numId w:val="28"/>
        </w:numPr>
        <w:rPr>
          <w:rFonts w:ascii="Arial" w:hAnsi="Arial"/>
          <w:sz w:val="22"/>
          <w:szCs w:val="22"/>
        </w:rPr>
      </w:pPr>
      <w:r>
        <w:rPr>
          <w:rFonts w:ascii="Arial" w:hAnsi="Arial"/>
          <w:sz w:val="22"/>
          <w:szCs w:val="22"/>
        </w:rPr>
        <w:t xml:space="preserve">Integrate AWS or Azure </w:t>
      </w:r>
      <w:proofErr w:type="spellStart"/>
      <w:r>
        <w:rPr>
          <w:rFonts w:ascii="Arial" w:hAnsi="Arial"/>
          <w:sz w:val="22"/>
          <w:szCs w:val="22"/>
        </w:rPr>
        <w:t>IoT</w:t>
      </w:r>
      <w:proofErr w:type="spellEnd"/>
      <w:r>
        <w:rPr>
          <w:rFonts w:ascii="Arial" w:hAnsi="Arial"/>
          <w:sz w:val="22"/>
          <w:szCs w:val="22"/>
        </w:rPr>
        <w:t xml:space="preserve"> APIs with Angular or React</w:t>
      </w:r>
    </w:p>
    <w:p w14:paraId="0E6D5E79" w14:textId="77777777" w:rsidR="00B021CA" w:rsidRDefault="001D02C0">
      <w:pPr>
        <w:pStyle w:val="Heading2"/>
        <w:numPr>
          <w:ilvl w:val="1"/>
          <w:numId w:val="32"/>
        </w:numPr>
      </w:pPr>
      <w:bookmarkStart w:id="86" w:name="_Toc117863227"/>
      <w:r>
        <w:rPr>
          <w:rFonts w:eastAsia="Arial Unicode MS" w:cs="Arial Unicode MS"/>
        </w:rPr>
        <w:lastRenderedPageBreak/>
        <w:t>Debugging &amp; Troubleshooting</w:t>
      </w:r>
      <w:bookmarkEnd w:id="86"/>
    </w:p>
    <w:p w14:paraId="14CDF238" w14:textId="77777777" w:rsidR="00B021CA" w:rsidRDefault="001D02C0">
      <w:pPr>
        <w:pStyle w:val="NormalWeb"/>
        <w:numPr>
          <w:ilvl w:val="0"/>
          <w:numId w:val="28"/>
        </w:numPr>
        <w:rPr>
          <w:rFonts w:ascii="Arial" w:hAnsi="Arial"/>
          <w:sz w:val="22"/>
          <w:szCs w:val="22"/>
        </w:rPr>
      </w:pPr>
      <w:r>
        <w:rPr>
          <w:rFonts w:ascii="Arial" w:hAnsi="Arial"/>
          <w:sz w:val="22"/>
          <w:szCs w:val="22"/>
        </w:rPr>
        <w:t>Generate bug report &amp; error logs - Report must be linked with final deliverables which should also suggest the resolution or the encountered bugs and errors.</w:t>
      </w:r>
    </w:p>
    <w:p w14:paraId="3BD212E7" w14:textId="77777777" w:rsidR="00B021CA" w:rsidRDefault="001D02C0">
      <w:pPr>
        <w:pStyle w:val="NormalWeb"/>
        <w:numPr>
          <w:ilvl w:val="0"/>
          <w:numId w:val="28"/>
        </w:numPr>
        <w:rPr>
          <w:rFonts w:ascii="Arial" w:hAnsi="Arial"/>
          <w:sz w:val="22"/>
          <w:szCs w:val="22"/>
        </w:rPr>
      </w:pPr>
      <w:proofErr w:type="spellStart"/>
      <w:r>
        <w:rPr>
          <w:rFonts w:ascii="Arial" w:hAnsi="Arial"/>
          <w:sz w:val="22"/>
          <w:szCs w:val="22"/>
        </w:rPr>
        <w:t>IoT</w:t>
      </w:r>
      <w:proofErr w:type="spellEnd"/>
      <w:r>
        <w:rPr>
          <w:rFonts w:ascii="Arial" w:hAnsi="Arial"/>
          <w:sz w:val="22"/>
          <w:szCs w:val="22"/>
        </w:rPr>
        <w:t xml:space="preserve"> based application, integration and debugging end points needs special attention and may be </w:t>
      </w:r>
      <w:r w:rsidR="00933EBC">
        <w:rPr>
          <w:rFonts w:ascii="Arial" w:hAnsi="Arial"/>
          <w:sz w:val="22"/>
          <w:szCs w:val="22"/>
        </w:rPr>
        <w:t>specialized</w:t>
      </w:r>
      <w:r>
        <w:rPr>
          <w:rFonts w:ascii="Arial" w:hAnsi="Arial"/>
          <w:sz w:val="22"/>
          <w:szCs w:val="22"/>
        </w:rPr>
        <w:t xml:space="preserve"> IDE, Browser and Simulator APIs to capture errors and signals</w:t>
      </w:r>
    </w:p>
    <w:p w14:paraId="052C097B" w14:textId="77777777" w:rsidR="00B021CA" w:rsidRDefault="001D02C0">
      <w:pPr>
        <w:pStyle w:val="NormalWeb"/>
        <w:numPr>
          <w:ilvl w:val="0"/>
          <w:numId w:val="28"/>
        </w:numPr>
        <w:rPr>
          <w:rFonts w:ascii="Arial" w:hAnsi="Arial"/>
          <w:sz w:val="22"/>
          <w:szCs w:val="22"/>
        </w:rPr>
      </w:pPr>
      <w:r>
        <w:rPr>
          <w:rFonts w:ascii="Arial" w:hAnsi="Arial"/>
          <w:sz w:val="22"/>
          <w:szCs w:val="22"/>
        </w:rPr>
        <w:t>Perform unit and integration testing for the front end application</w:t>
      </w:r>
    </w:p>
    <w:p w14:paraId="057453D5" w14:textId="77777777" w:rsidR="00B021CA" w:rsidRDefault="001D02C0">
      <w:pPr>
        <w:pStyle w:val="NormalWeb"/>
        <w:numPr>
          <w:ilvl w:val="0"/>
          <w:numId w:val="28"/>
        </w:numPr>
        <w:rPr>
          <w:rFonts w:ascii="Arial" w:hAnsi="Arial"/>
          <w:sz w:val="22"/>
          <w:szCs w:val="22"/>
        </w:rPr>
      </w:pPr>
      <w:r>
        <w:rPr>
          <w:rFonts w:ascii="Arial" w:hAnsi="Arial"/>
          <w:sz w:val="22"/>
          <w:szCs w:val="22"/>
        </w:rPr>
        <w:t xml:space="preserve">Perform e2e testing of the UI enabled with </w:t>
      </w:r>
      <w:proofErr w:type="spellStart"/>
      <w:r>
        <w:rPr>
          <w:rFonts w:ascii="Arial" w:hAnsi="Arial"/>
          <w:sz w:val="22"/>
          <w:szCs w:val="22"/>
        </w:rPr>
        <w:t>IoT</w:t>
      </w:r>
      <w:proofErr w:type="spellEnd"/>
      <w:r>
        <w:rPr>
          <w:rFonts w:ascii="Arial" w:hAnsi="Arial"/>
          <w:sz w:val="22"/>
          <w:szCs w:val="22"/>
        </w:rPr>
        <w:t xml:space="preserve"> end points before Cloud Deployment</w:t>
      </w:r>
    </w:p>
    <w:p w14:paraId="5AC0C2EE" w14:textId="77777777" w:rsidR="00B021CA" w:rsidRDefault="001D02C0">
      <w:pPr>
        <w:pStyle w:val="NormalWeb"/>
        <w:numPr>
          <w:ilvl w:val="0"/>
          <w:numId w:val="28"/>
        </w:numPr>
        <w:rPr>
          <w:rFonts w:ascii="Arial" w:hAnsi="Arial"/>
          <w:sz w:val="22"/>
          <w:szCs w:val="22"/>
        </w:rPr>
      </w:pPr>
      <w:r>
        <w:rPr>
          <w:rFonts w:ascii="Arial" w:hAnsi="Arial"/>
          <w:sz w:val="22"/>
          <w:szCs w:val="22"/>
        </w:rPr>
        <w:t xml:space="preserve">Ensure to enable required AWS or Azure to support Angular or React based frontend deployment with </w:t>
      </w:r>
      <w:proofErr w:type="spellStart"/>
      <w:r>
        <w:rPr>
          <w:rFonts w:ascii="Arial" w:hAnsi="Arial"/>
          <w:sz w:val="22"/>
          <w:szCs w:val="22"/>
        </w:rPr>
        <w:t>IoT</w:t>
      </w:r>
      <w:proofErr w:type="spellEnd"/>
    </w:p>
    <w:p w14:paraId="30031947" w14:textId="77777777" w:rsidR="00B021CA" w:rsidRDefault="001D02C0">
      <w:pPr>
        <w:pStyle w:val="NormalWeb"/>
        <w:numPr>
          <w:ilvl w:val="0"/>
          <w:numId w:val="28"/>
        </w:numPr>
        <w:rPr>
          <w:rFonts w:ascii="Arial" w:hAnsi="Arial"/>
          <w:sz w:val="22"/>
          <w:szCs w:val="22"/>
        </w:rPr>
      </w:pPr>
      <w:r>
        <w:rPr>
          <w:rFonts w:ascii="Arial" w:hAnsi="Arial"/>
          <w:sz w:val="22"/>
          <w:szCs w:val="22"/>
        </w:rPr>
        <w:t>Ensure proper interfacing of Sensor Data to AQMS</w:t>
      </w:r>
    </w:p>
    <w:p w14:paraId="01ED7317" w14:textId="77777777" w:rsidR="00B021CA" w:rsidRDefault="001D02C0">
      <w:pPr>
        <w:pStyle w:val="NormalWeb"/>
        <w:numPr>
          <w:ilvl w:val="0"/>
          <w:numId w:val="28"/>
        </w:numPr>
        <w:rPr>
          <w:rFonts w:ascii="Arial" w:hAnsi="Arial"/>
          <w:sz w:val="22"/>
          <w:szCs w:val="22"/>
        </w:rPr>
      </w:pPr>
      <w:r>
        <w:rPr>
          <w:rFonts w:ascii="Arial" w:hAnsi="Arial"/>
          <w:sz w:val="22"/>
          <w:szCs w:val="22"/>
        </w:rPr>
        <w:t>Ensure proper interfacing of Desktop and Mobile with AQMS</w:t>
      </w:r>
    </w:p>
    <w:p w14:paraId="0D64F8F9" w14:textId="77777777" w:rsidR="00831968" w:rsidRDefault="00831968" w:rsidP="00831968">
      <w:pPr>
        <w:pStyle w:val="NormalWeb"/>
        <w:rPr>
          <w:rFonts w:ascii="Arial" w:hAnsi="Arial"/>
          <w:sz w:val="22"/>
          <w:szCs w:val="22"/>
        </w:rPr>
      </w:pPr>
    </w:p>
    <w:p w14:paraId="75B02419" w14:textId="77777777" w:rsidR="00831968" w:rsidRDefault="00831968" w:rsidP="00831968">
      <w:pPr>
        <w:pStyle w:val="NormalWeb"/>
        <w:rPr>
          <w:rFonts w:ascii="Arial" w:hAnsi="Arial"/>
          <w:sz w:val="22"/>
          <w:szCs w:val="22"/>
        </w:rPr>
      </w:pPr>
    </w:p>
    <w:p w14:paraId="0165DA68" w14:textId="77777777" w:rsidR="00831968" w:rsidRDefault="00831968" w:rsidP="00831968">
      <w:pPr>
        <w:pStyle w:val="NormalWeb"/>
        <w:rPr>
          <w:rFonts w:ascii="Arial" w:hAnsi="Arial"/>
          <w:sz w:val="22"/>
          <w:szCs w:val="22"/>
        </w:rPr>
      </w:pPr>
    </w:p>
    <w:p w14:paraId="3B787D0E" w14:textId="77777777" w:rsidR="00831968" w:rsidRDefault="00831968" w:rsidP="00831968">
      <w:pPr>
        <w:pStyle w:val="Heading"/>
        <w:numPr>
          <w:ilvl w:val="0"/>
          <w:numId w:val="15"/>
        </w:numPr>
        <w:rPr>
          <w:rFonts w:eastAsia="Arial Unicode MS" w:cs="Arial Unicode MS" w:hint="eastAsia"/>
        </w:rPr>
      </w:pPr>
      <w:bookmarkStart w:id="87" w:name="_Toc117863228"/>
      <w:r>
        <w:rPr>
          <w:rFonts w:eastAsia="Arial Unicode MS" w:cs="Arial Unicode MS"/>
        </w:rPr>
        <w:t xml:space="preserve">Reference </w:t>
      </w:r>
      <w:r w:rsidR="000E5AA8">
        <w:rPr>
          <w:rFonts w:eastAsia="Arial Unicode MS" w:cs="Arial Unicode MS"/>
        </w:rPr>
        <w:t>Architectures</w:t>
      </w:r>
      <w:r>
        <w:rPr>
          <w:rFonts w:eastAsia="Arial Unicode MS" w:cs="Arial Unicode MS"/>
        </w:rPr>
        <w:t xml:space="preserve"> – Reference Only</w:t>
      </w:r>
      <w:bookmarkEnd w:id="87"/>
    </w:p>
    <w:p w14:paraId="1862618C" w14:textId="77777777" w:rsidR="00831968" w:rsidRDefault="00831968" w:rsidP="00831968">
      <w:pPr>
        <w:pStyle w:val="Body"/>
      </w:pPr>
    </w:p>
    <w:p w14:paraId="1145068A" w14:textId="77777777" w:rsidR="00831968" w:rsidRPr="00F808BF" w:rsidRDefault="00831968" w:rsidP="00831968">
      <w:pPr>
        <w:pStyle w:val="Body"/>
        <w:rPr>
          <w:sz w:val="24"/>
        </w:rPr>
      </w:pPr>
      <w:r w:rsidRPr="00F808BF">
        <w:rPr>
          <w:sz w:val="24"/>
          <w:highlight w:val="yellow"/>
        </w:rPr>
        <w:t xml:space="preserve">Using Azure </w:t>
      </w:r>
      <w:proofErr w:type="spellStart"/>
      <w:r w:rsidRPr="00F808BF">
        <w:rPr>
          <w:sz w:val="24"/>
          <w:highlight w:val="yellow"/>
        </w:rPr>
        <w:t>IoT</w:t>
      </w:r>
      <w:proofErr w:type="spellEnd"/>
      <w:r w:rsidRPr="00F808BF">
        <w:rPr>
          <w:sz w:val="24"/>
          <w:highlight w:val="yellow"/>
        </w:rPr>
        <w:t xml:space="preserve"> Hub </w:t>
      </w:r>
      <w:r w:rsidR="00F808BF" w:rsidRPr="00F808BF">
        <w:rPr>
          <w:sz w:val="24"/>
          <w:highlight w:val="yellow"/>
        </w:rPr>
        <w:t>- T</w:t>
      </w:r>
      <w:r w:rsidRPr="00F808BF">
        <w:rPr>
          <w:sz w:val="24"/>
          <w:highlight w:val="yellow"/>
        </w:rPr>
        <w:t>he following is schematic reference architecture for AQMS</w:t>
      </w:r>
      <w:r w:rsidR="00F808BF" w:rsidRPr="00F808BF">
        <w:rPr>
          <w:sz w:val="24"/>
          <w:highlight w:val="yellow"/>
        </w:rPr>
        <w:t xml:space="preserve"> on Azure</w:t>
      </w:r>
    </w:p>
    <w:p w14:paraId="201884F9" w14:textId="77777777" w:rsidR="00831968" w:rsidRDefault="00831968" w:rsidP="00831968">
      <w:pPr>
        <w:pStyle w:val="Body"/>
      </w:pPr>
    </w:p>
    <w:p w14:paraId="67B1F7B5" w14:textId="77777777" w:rsidR="00831968" w:rsidRDefault="00831968" w:rsidP="00831968">
      <w:pPr>
        <w:pStyle w:val="Body"/>
      </w:pPr>
      <w:r>
        <w:rPr>
          <w:noProof/>
        </w:rPr>
        <w:drawing>
          <wp:inline distT="0" distB="0" distL="0" distR="0" wp14:anchorId="0519A1C1" wp14:editId="435F2F79">
            <wp:extent cx="5727700" cy="2277053"/>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27700" cy="2277053"/>
                    </a:xfrm>
                    <a:prstGeom prst="rect">
                      <a:avLst/>
                    </a:prstGeom>
                    <a:noFill/>
                    <a:ln w="9525">
                      <a:noFill/>
                      <a:miter lim="800000"/>
                      <a:headEnd/>
                      <a:tailEnd/>
                    </a:ln>
                  </pic:spPr>
                </pic:pic>
              </a:graphicData>
            </a:graphic>
          </wp:inline>
        </w:drawing>
      </w:r>
    </w:p>
    <w:p w14:paraId="3178BDE3" w14:textId="77777777" w:rsidR="00F808BF" w:rsidRDefault="00F808BF" w:rsidP="00831968">
      <w:pPr>
        <w:pStyle w:val="Body"/>
      </w:pPr>
    </w:p>
    <w:p w14:paraId="00196CDC" w14:textId="77777777" w:rsidR="00F808BF" w:rsidRPr="00F808BF" w:rsidRDefault="00F808BF" w:rsidP="00F808BF">
      <w:pPr>
        <w:pStyle w:val="Body"/>
        <w:rPr>
          <w:sz w:val="24"/>
        </w:rPr>
      </w:pPr>
      <w:r w:rsidRPr="00F808BF">
        <w:rPr>
          <w:sz w:val="24"/>
          <w:highlight w:val="yellow"/>
        </w:rPr>
        <w:t xml:space="preserve">Using Azure </w:t>
      </w:r>
      <w:proofErr w:type="spellStart"/>
      <w:r w:rsidRPr="00F808BF">
        <w:rPr>
          <w:sz w:val="24"/>
          <w:highlight w:val="yellow"/>
        </w:rPr>
        <w:t>IoT</w:t>
      </w:r>
      <w:proofErr w:type="spellEnd"/>
      <w:r w:rsidRPr="00F808BF">
        <w:rPr>
          <w:sz w:val="24"/>
          <w:highlight w:val="yellow"/>
        </w:rPr>
        <w:t xml:space="preserve"> Hub - The following is schematic reference architecture for AQMS on AWS</w:t>
      </w:r>
    </w:p>
    <w:p w14:paraId="6A71DAA8" w14:textId="77777777" w:rsidR="00F808BF" w:rsidRDefault="00F808BF" w:rsidP="00831968">
      <w:pPr>
        <w:pStyle w:val="Body"/>
      </w:pPr>
    </w:p>
    <w:p w14:paraId="2CDE5BB7" w14:textId="77777777" w:rsidR="00F808BF" w:rsidRDefault="00F808BF" w:rsidP="00831968">
      <w:pPr>
        <w:pStyle w:val="Body"/>
      </w:pPr>
      <w:r>
        <w:rPr>
          <w:noProof/>
        </w:rPr>
        <w:lastRenderedPageBreak/>
        <w:drawing>
          <wp:inline distT="0" distB="0" distL="0" distR="0" wp14:anchorId="35ACFDF0" wp14:editId="4896B6E1">
            <wp:extent cx="5727700" cy="2903442"/>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27700" cy="2903442"/>
                    </a:xfrm>
                    <a:prstGeom prst="rect">
                      <a:avLst/>
                    </a:prstGeom>
                    <a:noFill/>
                    <a:ln w="9525">
                      <a:noFill/>
                      <a:miter lim="800000"/>
                      <a:headEnd/>
                      <a:tailEnd/>
                    </a:ln>
                  </pic:spPr>
                </pic:pic>
              </a:graphicData>
            </a:graphic>
          </wp:inline>
        </w:drawing>
      </w:r>
    </w:p>
    <w:p w14:paraId="6971462F" w14:textId="77777777" w:rsidR="00F808BF" w:rsidRDefault="00F808BF" w:rsidP="00831968">
      <w:pPr>
        <w:pStyle w:val="Body"/>
      </w:pPr>
    </w:p>
    <w:p w14:paraId="399E5696" w14:textId="77777777" w:rsidR="00F808BF" w:rsidRPr="00F808BF" w:rsidRDefault="00F808BF" w:rsidP="00F808BF">
      <w:pPr>
        <w:pStyle w:val="Body"/>
        <w:rPr>
          <w:sz w:val="24"/>
        </w:rPr>
      </w:pPr>
      <w:r w:rsidRPr="00F808BF">
        <w:rPr>
          <w:sz w:val="24"/>
          <w:highlight w:val="yellow"/>
        </w:rPr>
        <w:t xml:space="preserve">Using </w:t>
      </w:r>
      <w:r>
        <w:rPr>
          <w:sz w:val="24"/>
          <w:highlight w:val="yellow"/>
        </w:rPr>
        <w:t xml:space="preserve">Arduino </w:t>
      </w:r>
      <w:proofErr w:type="spellStart"/>
      <w:r>
        <w:rPr>
          <w:sz w:val="24"/>
          <w:highlight w:val="yellow"/>
        </w:rPr>
        <w:t>IoT</w:t>
      </w:r>
      <w:proofErr w:type="spellEnd"/>
      <w:r>
        <w:rPr>
          <w:sz w:val="24"/>
          <w:highlight w:val="yellow"/>
        </w:rPr>
        <w:t xml:space="preserve"> Board</w:t>
      </w:r>
      <w:r w:rsidRPr="00F808BF">
        <w:rPr>
          <w:sz w:val="24"/>
          <w:highlight w:val="yellow"/>
        </w:rPr>
        <w:t xml:space="preserve"> - The following is schematic reference architecture for AQMS</w:t>
      </w:r>
      <w:r>
        <w:rPr>
          <w:sz w:val="24"/>
          <w:highlight w:val="yellow"/>
        </w:rPr>
        <w:t xml:space="preserve"> </w:t>
      </w:r>
      <w:r>
        <w:rPr>
          <w:sz w:val="24"/>
        </w:rPr>
        <w:t xml:space="preserve">on </w:t>
      </w:r>
      <w:proofErr w:type="spellStart"/>
      <w:r>
        <w:rPr>
          <w:sz w:val="24"/>
        </w:rPr>
        <w:t>prem</w:t>
      </w:r>
      <w:proofErr w:type="spellEnd"/>
      <w:r>
        <w:rPr>
          <w:sz w:val="24"/>
        </w:rPr>
        <w:t xml:space="preserve"> and integration with either Cloud [AWS or Azure]</w:t>
      </w:r>
    </w:p>
    <w:p w14:paraId="0A6C8659" w14:textId="77777777" w:rsidR="00F808BF" w:rsidRDefault="00F808BF" w:rsidP="00831968">
      <w:pPr>
        <w:pStyle w:val="Body"/>
      </w:pPr>
    </w:p>
    <w:p w14:paraId="006AAD3F" w14:textId="77777777" w:rsidR="00F808BF" w:rsidRPr="00831968" w:rsidRDefault="00F808BF" w:rsidP="00831968">
      <w:pPr>
        <w:pStyle w:val="Body"/>
      </w:pPr>
      <w:r>
        <w:rPr>
          <w:noProof/>
        </w:rPr>
        <w:drawing>
          <wp:inline distT="0" distB="0" distL="0" distR="0" wp14:anchorId="58F2B5A5" wp14:editId="722F67F6">
            <wp:extent cx="5727700" cy="2351548"/>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27700" cy="2351548"/>
                    </a:xfrm>
                    <a:prstGeom prst="rect">
                      <a:avLst/>
                    </a:prstGeom>
                    <a:noFill/>
                    <a:ln w="9525">
                      <a:noFill/>
                      <a:miter lim="800000"/>
                      <a:headEnd/>
                      <a:tailEnd/>
                    </a:ln>
                  </pic:spPr>
                </pic:pic>
              </a:graphicData>
            </a:graphic>
          </wp:inline>
        </w:drawing>
      </w:r>
    </w:p>
    <w:p w14:paraId="1785041C" w14:textId="77777777" w:rsidR="00831968" w:rsidRDefault="00831968" w:rsidP="00831968">
      <w:pPr>
        <w:pStyle w:val="NormalWeb"/>
        <w:rPr>
          <w:rFonts w:ascii="Arial" w:hAnsi="Arial"/>
          <w:sz w:val="22"/>
          <w:szCs w:val="22"/>
        </w:rPr>
      </w:pPr>
    </w:p>
    <w:p w14:paraId="64FB5ED1" w14:textId="77777777" w:rsidR="00B021CA" w:rsidRDefault="00B021CA">
      <w:pPr>
        <w:pStyle w:val="NormalWeb"/>
        <w:rPr>
          <w:ins w:id="88" w:author="lenovo" w:date="2022-11-15T16:08:00Z"/>
          <w:rFonts w:ascii="Arial" w:eastAsia="Arial" w:hAnsi="Arial" w:cs="Arial"/>
          <w:sz w:val="22"/>
          <w:szCs w:val="22"/>
        </w:rPr>
      </w:pPr>
    </w:p>
    <w:p w14:paraId="66A5184E" w14:textId="77777777" w:rsidR="00B87CAF" w:rsidRDefault="00B87CAF">
      <w:pPr>
        <w:pStyle w:val="NormalWeb"/>
        <w:rPr>
          <w:ins w:id="89" w:author="lenovo" w:date="2022-11-15T16:08:00Z"/>
          <w:rFonts w:ascii="Arial" w:eastAsia="Arial" w:hAnsi="Arial" w:cs="Arial"/>
          <w:sz w:val="22"/>
          <w:szCs w:val="22"/>
        </w:rPr>
      </w:pPr>
    </w:p>
    <w:p w14:paraId="66A250A2" w14:textId="77777777" w:rsidR="00B87CAF" w:rsidRDefault="00B87CAF">
      <w:pPr>
        <w:pStyle w:val="NormalWeb"/>
        <w:rPr>
          <w:ins w:id="90" w:author="lenovo" w:date="2022-11-15T16:08:00Z"/>
          <w:rFonts w:ascii="Arial" w:eastAsia="Arial" w:hAnsi="Arial" w:cs="Arial"/>
          <w:sz w:val="22"/>
          <w:szCs w:val="22"/>
        </w:rPr>
      </w:pPr>
    </w:p>
    <w:p w14:paraId="7BFC510E" w14:textId="77777777" w:rsidR="00B87CAF" w:rsidRDefault="00B87CAF">
      <w:pPr>
        <w:pStyle w:val="NormalWeb"/>
        <w:rPr>
          <w:ins w:id="91" w:author="lenovo" w:date="2022-11-15T16:08:00Z"/>
          <w:rFonts w:ascii="Arial" w:eastAsia="Arial" w:hAnsi="Arial" w:cs="Arial"/>
          <w:sz w:val="22"/>
          <w:szCs w:val="22"/>
        </w:rPr>
      </w:pPr>
    </w:p>
    <w:p w14:paraId="19BE901B" w14:textId="77777777" w:rsidR="00B87CAF" w:rsidRDefault="00B87CAF">
      <w:pPr>
        <w:pStyle w:val="NormalWeb"/>
        <w:rPr>
          <w:ins w:id="92" w:author="lenovo" w:date="2022-11-15T16:08:00Z"/>
          <w:rFonts w:ascii="Arial" w:eastAsia="Arial" w:hAnsi="Arial" w:cs="Arial"/>
          <w:sz w:val="22"/>
          <w:szCs w:val="22"/>
        </w:rPr>
      </w:pPr>
    </w:p>
    <w:p w14:paraId="3EAB25C3" w14:textId="77777777" w:rsidR="00B87CAF" w:rsidRDefault="00B87CAF">
      <w:pPr>
        <w:pStyle w:val="NormalWeb"/>
        <w:rPr>
          <w:rFonts w:ascii="Arial" w:eastAsia="Arial" w:hAnsi="Arial" w:cs="Arial"/>
          <w:sz w:val="22"/>
          <w:szCs w:val="22"/>
        </w:rPr>
      </w:pPr>
    </w:p>
    <w:p w14:paraId="15100410" w14:textId="086C038E" w:rsidR="00B87CAF" w:rsidRDefault="00B87CAF">
      <w:pPr>
        <w:pStyle w:val="Heading"/>
        <w:numPr>
          <w:ilvl w:val="0"/>
          <w:numId w:val="15"/>
        </w:numPr>
        <w:rPr>
          <w:ins w:id="93" w:author="lenovo" w:date="2022-11-15T16:08:00Z"/>
        </w:rPr>
        <w:pPrChange w:id="94" w:author="lenovo" w:date="2022-11-15T16:08:00Z">
          <w:pPr>
            <w:pStyle w:val="Body"/>
            <w:tabs>
              <w:tab w:val="left" w:pos="1080"/>
              <w:tab w:val="left" w:pos="2160"/>
              <w:tab w:val="left" w:pos="3240"/>
              <w:tab w:val="left" w:pos="4320"/>
              <w:tab w:val="left" w:pos="5400"/>
              <w:tab w:val="left" w:pos="6480"/>
              <w:tab w:val="left" w:pos="7560"/>
              <w:tab w:val="left" w:pos="8640"/>
            </w:tabs>
          </w:pPr>
        </w:pPrChange>
      </w:pPr>
      <w:ins w:id="95" w:author="lenovo" w:date="2022-11-15T16:07:00Z">
        <w:r>
          <w:lastRenderedPageBreak/>
          <w:t xml:space="preserve">Learning Flow </w:t>
        </w:r>
      </w:ins>
      <w:ins w:id="96" w:author="lenovo" w:date="2022-11-15T16:08:00Z">
        <w:r>
          <w:t>–</w:t>
        </w:r>
      </w:ins>
      <w:ins w:id="97" w:author="lenovo" w:date="2022-11-15T16:07:00Z">
        <w:r>
          <w:t xml:space="preserve"> </w:t>
        </w:r>
        <w:r w:rsidRPr="00B87CAF">
          <w:rPr>
            <w:rFonts w:eastAsia="Arial Unicode MS" w:cs="Arial Unicode MS"/>
            <w:rPrChange w:id="98" w:author="lenovo" w:date="2022-11-15T16:08:00Z">
              <w:rPr>
                <w:b/>
                <w:bCs/>
                <w:smallCaps/>
              </w:rPr>
            </w:rPrChange>
          </w:rPr>
          <w:t>Component</w:t>
        </w:r>
      </w:ins>
      <w:ins w:id="99" w:author="lenovo" w:date="2022-11-15T16:08:00Z">
        <w:r>
          <w:t xml:space="preserve"> wise</w:t>
        </w:r>
      </w:ins>
    </w:p>
    <w:p w14:paraId="05532F42" w14:textId="73FCAA1D" w:rsidR="008B7189" w:rsidRDefault="008B7189">
      <w:pPr>
        <w:pStyle w:val="Body"/>
        <w:tabs>
          <w:tab w:val="left" w:pos="1080"/>
          <w:tab w:val="left" w:pos="2160"/>
          <w:tab w:val="left" w:pos="3240"/>
          <w:tab w:val="left" w:pos="4320"/>
          <w:tab w:val="left" w:pos="5400"/>
          <w:tab w:val="left" w:pos="6480"/>
          <w:tab w:val="left" w:pos="7560"/>
          <w:tab w:val="left" w:pos="8640"/>
        </w:tabs>
        <w:rPr>
          <w:ins w:id="100" w:author="lenovo" w:date="2022-11-16T10:34:00Z"/>
          <w:b/>
          <w:sz w:val="26"/>
        </w:rPr>
      </w:pPr>
      <w:ins w:id="101" w:author="lenovo" w:date="2022-11-15T16:27:00Z">
        <w:r w:rsidRPr="002A3E85">
          <w:rPr>
            <w:b/>
            <w:sz w:val="26"/>
            <w:rPrChange w:id="102" w:author="lenovo" w:date="2022-11-15T16:28:00Z">
              <w:rPr/>
            </w:rPrChange>
          </w:rPr>
          <w:t xml:space="preserve">Component -3 </w:t>
        </w:r>
      </w:ins>
    </w:p>
    <w:p w14:paraId="2BF74C69" w14:textId="7F6582CE" w:rsidR="00E34AD5" w:rsidRDefault="00E34AD5">
      <w:pPr>
        <w:pStyle w:val="Body"/>
        <w:tabs>
          <w:tab w:val="left" w:pos="1080"/>
          <w:tab w:val="left" w:pos="2160"/>
          <w:tab w:val="left" w:pos="3240"/>
          <w:tab w:val="left" w:pos="4320"/>
          <w:tab w:val="left" w:pos="5400"/>
          <w:tab w:val="left" w:pos="6480"/>
          <w:tab w:val="left" w:pos="7560"/>
          <w:tab w:val="left" w:pos="8640"/>
        </w:tabs>
        <w:rPr>
          <w:ins w:id="103" w:author="lenovo" w:date="2022-11-16T10:34:00Z"/>
          <w:b/>
          <w:sz w:val="26"/>
        </w:rPr>
      </w:pPr>
      <w:ins w:id="104" w:author="lenovo" w:date="2022-11-16T10:34:00Z">
        <w:r>
          <w:rPr>
            <w:b/>
            <w:sz w:val="26"/>
          </w:rPr>
          <w:t xml:space="preserve">Objective </w:t>
        </w:r>
      </w:ins>
    </w:p>
    <w:p w14:paraId="192E6F0B" w14:textId="77777777" w:rsidR="00E34AD5" w:rsidRDefault="00E34AD5" w:rsidP="00E34AD5">
      <w:pPr>
        <w:pStyle w:val="NormalWeb"/>
        <w:numPr>
          <w:ilvl w:val="0"/>
          <w:numId w:val="33"/>
        </w:numPr>
        <w:rPr>
          <w:ins w:id="105" w:author="lenovo" w:date="2022-11-16T10:35:00Z"/>
          <w:rFonts w:ascii="Arial" w:hAnsi="Arial"/>
          <w:sz w:val="22"/>
          <w:szCs w:val="22"/>
        </w:rPr>
      </w:pPr>
      <w:ins w:id="106" w:author="lenovo" w:date="2022-11-16T10:35:00Z">
        <w:r>
          <w:rPr>
            <w:rFonts w:ascii="Arial" w:hAnsi="Arial"/>
            <w:sz w:val="22"/>
            <w:szCs w:val="22"/>
          </w:rPr>
          <w:t xml:space="preserve">Integrate AWS or Azure </w:t>
        </w:r>
        <w:proofErr w:type="spellStart"/>
        <w:r>
          <w:rPr>
            <w:rFonts w:ascii="Arial" w:hAnsi="Arial"/>
            <w:sz w:val="22"/>
            <w:szCs w:val="22"/>
          </w:rPr>
          <w:t>IoT</w:t>
        </w:r>
        <w:proofErr w:type="spellEnd"/>
        <w:r>
          <w:rPr>
            <w:rFonts w:ascii="Arial" w:hAnsi="Arial"/>
            <w:sz w:val="22"/>
            <w:szCs w:val="22"/>
          </w:rPr>
          <w:t xml:space="preserve"> APIs with Angular or React</w:t>
        </w:r>
      </w:ins>
    </w:p>
    <w:p w14:paraId="7E0ACCF3" w14:textId="56D7AD02" w:rsidR="00E34AD5" w:rsidRPr="00466983" w:rsidRDefault="00E34AD5" w:rsidP="00466983">
      <w:pPr>
        <w:pStyle w:val="NormalWeb"/>
        <w:numPr>
          <w:ilvl w:val="0"/>
          <w:numId w:val="33"/>
        </w:numPr>
        <w:rPr>
          <w:ins w:id="107" w:author="lenovo" w:date="2022-11-15T16:28:00Z"/>
          <w:rFonts w:ascii="Arial" w:hAnsi="Arial"/>
          <w:sz w:val="22"/>
          <w:szCs w:val="22"/>
          <w:rPrChange w:id="108" w:author="lenovo" w:date="2022-11-16T10:43:00Z">
            <w:rPr>
              <w:ins w:id="109" w:author="lenovo" w:date="2022-11-15T16:28:00Z"/>
              <w:b/>
              <w:sz w:val="26"/>
            </w:rPr>
          </w:rPrChange>
        </w:rPr>
        <w:pPrChange w:id="110" w:author="lenovo" w:date="2022-11-16T10:43:00Z">
          <w:pPr>
            <w:pStyle w:val="Body"/>
            <w:tabs>
              <w:tab w:val="left" w:pos="1080"/>
              <w:tab w:val="left" w:pos="2160"/>
              <w:tab w:val="left" w:pos="3240"/>
              <w:tab w:val="left" w:pos="4320"/>
              <w:tab w:val="left" w:pos="5400"/>
              <w:tab w:val="left" w:pos="6480"/>
              <w:tab w:val="left" w:pos="7560"/>
              <w:tab w:val="left" w:pos="8640"/>
            </w:tabs>
          </w:pPr>
        </w:pPrChange>
      </w:pPr>
      <w:ins w:id="111" w:author="lenovo" w:date="2022-11-16T10:38:00Z">
        <w:r w:rsidRPr="00466983">
          <w:rPr>
            <w:rFonts w:ascii="Arial" w:hAnsi="Arial"/>
            <w:sz w:val="22"/>
            <w:szCs w:val="22"/>
            <w:rPrChange w:id="112" w:author="lenovo" w:date="2022-11-16T10:43:00Z">
              <w:rPr>
                <w:b/>
                <w:sz w:val="26"/>
              </w:rPr>
            </w:rPrChange>
          </w:rPr>
          <w:t>Perform all the integrations as defined in</w:t>
        </w:r>
      </w:ins>
      <w:ins w:id="113" w:author="lenovo" w:date="2022-11-16T10:40:00Z">
        <w:r w:rsidRPr="00466983">
          <w:rPr>
            <w:rFonts w:ascii="Arial" w:hAnsi="Arial"/>
            <w:sz w:val="22"/>
            <w:szCs w:val="22"/>
            <w:rPrChange w:id="114" w:author="lenovo" w:date="2022-11-16T10:43:00Z">
              <w:rPr>
                <w:b/>
                <w:sz w:val="26"/>
              </w:rPr>
            </w:rPrChange>
          </w:rPr>
          <w:t xml:space="preserve"> point </w:t>
        </w:r>
      </w:ins>
      <w:ins w:id="115" w:author="lenovo" w:date="2022-11-16T10:43:00Z">
        <w:r w:rsidR="00466983">
          <w:rPr>
            <w:rFonts w:ascii="Arial" w:hAnsi="Arial"/>
            <w:sz w:val="22"/>
            <w:szCs w:val="22"/>
          </w:rPr>
          <w:fldChar w:fldCharType="begin"/>
        </w:r>
        <w:r w:rsidR="00466983">
          <w:rPr>
            <w:rFonts w:ascii="Arial" w:hAnsi="Arial"/>
            <w:sz w:val="22"/>
            <w:szCs w:val="22"/>
          </w:rPr>
          <w:instrText xml:space="preserve"> HYPERLINK  \l "Point9" </w:instrText>
        </w:r>
        <w:r w:rsidR="00466983">
          <w:rPr>
            <w:rFonts w:ascii="Arial" w:hAnsi="Arial"/>
            <w:sz w:val="22"/>
            <w:szCs w:val="22"/>
          </w:rPr>
        </w:r>
        <w:r w:rsidR="00466983">
          <w:rPr>
            <w:rFonts w:ascii="Arial" w:hAnsi="Arial"/>
            <w:sz w:val="22"/>
            <w:szCs w:val="22"/>
          </w:rPr>
          <w:fldChar w:fldCharType="separate"/>
        </w:r>
        <w:r w:rsidRPr="00466983">
          <w:rPr>
            <w:rStyle w:val="Hyperlink"/>
            <w:rFonts w:ascii="Arial" w:hAnsi="Arial"/>
            <w:sz w:val="22"/>
            <w:szCs w:val="22"/>
            <w:rPrChange w:id="116" w:author="lenovo" w:date="2022-11-16T10:43:00Z">
              <w:rPr>
                <w:rStyle w:val="Hyperlink"/>
                <w:b/>
                <w:sz w:val="26"/>
              </w:rPr>
            </w:rPrChange>
          </w:rPr>
          <w:t>9 (</w:t>
        </w:r>
        <w:r w:rsidR="00466983" w:rsidRPr="00466983">
          <w:rPr>
            <w:rStyle w:val="Hyperlink"/>
            <w:rFonts w:ascii="Arial" w:hAnsi="Arial"/>
            <w:sz w:val="22"/>
            <w:szCs w:val="22"/>
            <w:rPrChange w:id="117" w:author="lenovo" w:date="2022-11-16T10:43:00Z">
              <w:rPr>
                <w:b/>
                <w:sz w:val="26"/>
              </w:rPr>
            </w:rPrChange>
          </w:rPr>
          <w:t>13-2</w:t>
        </w:r>
        <w:r w:rsidR="00466983">
          <w:rPr>
            <w:rFonts w:ascii="Arial" w:hAnsi="Arial"/>
            <w:sz w:val="22"/>
            <w:szCs w:val="22"/>
          </w:rPr>
          <w:fldChar w:fldCharType="end"/>
        </w:r>
      </w:ins>
      <w:ins w:id="118" w:author="lenovo" w:date="2022-11-16T10:42:00Z">
        <w:r w:rsidR="00466983" w:rsidRPr="00466983">
          <w:rPr>
            <w:rFonts w:ascii="Arial" w:hAnsi="Arial"/>
            <w:sz w:val="22"/>
            <w:szCs w:val="22"/>
            <w:rPrChange w:id="119" w:author="lenovo" w:date="2022-11-16T10:43:00Z">
              <w:rPr>
                <w:b/>
                <w:sz w:val="26"/>
              </w:rPr>
            </w:rPrChange>
          </w:rPr>
          <w:t>0</w:t>
        </w:r>
      </w:ins>
      <w:ins w:id="120" w:author="lenovo" w:date="2022-11-16T10:43:00Z">
        <w:r w:rsidR="00466983" w:rsidRPr="00466983">
          <w:rPr>
            <w:rFonts w:ascii="Arial" w:hAnsi="Arial"/>
            <w:sz w:val="22"/>
            <w:szCs w:val="22"/>
            <w:rPrChange w:id="121" w:author="lenovo" w:date="2022-11-16T10:43:00Z">
              <w:rPr>
                <w:b/>
                <w:sz w:val="26"/>
              </w:rPr>
            </w:rPrChange>
          </w:rPr>
          <w:t>)</w:t>
        </w:r>
      </w:ins>
      <w:bookmarkStart w:id="122" w:name="_GoBack"/>
      <w:bookmarkEnd w:id="122"/>
    </w:p>
    <w:tbl>
      <w:tblPr>
        <w:tblW w:w="5000" w:type="pct"/>
        <w:tblLook w:val="04A0" w:firstRow="1" w:lastRow="0" w:firstColumn="1" w:lastColumn="0" w:noHBand="0" w:noVBand="1"/>
      </w:tblPr>
      <w:tblGrid>
        <w:gridCol w:w="949"/>
        <w:gridCol w:w="1778"/>
        <w:gridCol w:w="900"/>
        <w:gridCol w:w="2222"/>
        <w:gridCol w:w="3387"/>
        <w:tblGridChange w:id="123">
          <w:tblGrid>
            <w:gridCol w:w="93"/>
            <w:gridCol w:w="856"/>
            <w:gridCol w:w="1664"/>
            <w:gridCol w:w="114"/>
            <w:gridCol w:w="900"/>
            <w:gridCol w:w="2222"/>
            <w:gridCol w:w="44"/>
            <w:gridCol w:w="2120"/>
            <w:gridCol w:w="1223"/>
            <w:gridCol w:w="4257"/>
            <w:gridCol w:w="5920"/>
          </w:tblGrid>
        </w:tblGridChange>
      </w:tblGrid>
      <w:tr w:rsidR="002A3E85" w:rsidRPr="002A3E85" w14:paraId="2F153761" w14:textId="77777777" w:rsidTr="00E34AD5">
        <w:trPr>
          <w:trHeight w:val="315"/>
          <w:ins w:id="124" w:author="lenovo" w:date="2022-11-15T16:28:00Z"/>
        </w:trPr>
        <w:tc>
          <w:tcPr>
            <w:tcW w:w="514" w:type="pc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8658F14"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25" w:author="lenovo" w:date="2022-11-15T16:28:00Z"/>
                <w:rFonts w:ascii="Calibri" w:eastAsia="Times New Roman" w:hAnsi="Calibri" w:cs="Calibri"/>
                <w:b/>
                <w:bCs/>
                <w:color w:val="000000"/>
                <w:sz w:val="22"/>
                <w:szCs w:val="22"/>
                <w:bdr w:val="none" w:sz="0" w:space="0" w:color="auto"/>
              </w:rPr>
            </w:pPr>
            <w:ins w:id="126" w:author="lenovo" w:date="2022-11-15T16:28:00Z">
              <w:r w:rsidRPr="002A3E85">
                <w:rPr>
                  <w:rFonts w:ascii="Calibri" w:eastAsia="Times New Roman" w:hAnsi="Calibri" w:cs="Calibri"/>
                  <w:b/>
                  <w:bCs/>
                  <w:color w:val="000000"/>
                  <w:sz w:val="22"/>
                  <w:szCs w:val="22"/>
                  <w:bdr w:val="none" w:sz="0" w:space="0" w:color="auto"/>
                </w:rPr>
                <w:t>COMPETENCY</w:t>
              </w:r>
            </w:ins>
          </w:p>
        </w:tc>
        <w:tc>
          <w:tcPr>
            <w:tcW w:w="963" w:type="pct"/>
            <w:tcBorders>
              <w:top w:val="single" w:sz="4" w:space="0" w:color="auto"/>
              <w:left w:val="nil"/>
              <w:bottom w:val="single" w:sz="4" w:space="0" w:color="auto"/>
              <w:right w:val="single" w:sz="4" w:space="0" w:color="auto"/>
            </w:tcBorders>
            <w:shd w:val="clear" w:color="000000" w:fill="BDD7EE"/>
            <w:noWrap/>
            <w:vAlign w:val="center"/>
            <w:hideMark/>
          </w:tcPr>
          <w:p w14:paraId="6B2EE820"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27" w:author="lenovo" w:date="2022-11-15T16:28:00Z"/>
                <w:rFonts w:ascii="Calibri" w:eastAsia="Times New Roman" w:hAnsi="Calibri" w:cs="Calibri"/>
                <w:b/>
                <w:bCs/>
                <w:color w:val="000000"/>
                <w:sz w:val="22"/>
                <w:szCs w:val="22"/>
                <w:bdr w:val="none" w:sz="0" w:space="0" w:color="auto"/>
              </w:rPr>
            </w:pPr>
            <w:ins w:id="128" w:author="lenovo" w:date="2022-11-15T16:28:00Z">
              <w:r w:rsidRPr="002A3E85">
                <w:rPr>
                  <w:rFonts w:ascii="Calibri" w:eastAsia="Times New Roman" w:hAnsi="Calibri" w:cs="Calibri"/>
                  <w:b/>
                  <w:bCs/>
                  <w:color w:val="000000"/>
                  <w:sz w:val="22"/>
                  <w:szCs w:val="22"/>
                  <w:bdr w:val="none" w:sz="0" w:space="0" w:color="auto"/>
                </w:rPr>
                <w:t>SKILL</w:t>
              </w:r>
            </w:ins>
          </w:p>
        </w:tc>
        <w:tc>
          <w:tcPr>
            <w:tcW w:w="487" w:type="pct"/>
            <w:tcBorders>
              <w:top w:val="single" w:sz="4" w:space="0" w:color="auto"/>
              <w:left w:val="nil"/>
              <w:bottom w:val="single" w:sz="4" w:space="0" w:color="auto"/>
              <w:right w:val="single" w:sz="4" w:space="0" w:color="auto"/>
            </w:tcBorders>
            <w:shd w:val="clear" w:color="000000" w:fill="BDD7EE"/>
            <w:noWrap/>
            <w:vAlign w:val="center"/>
            <w:hideMark/>
          </w:tcPr>
          <w:p w14:paraId="018C0931"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29" w:author="lenovo" w:date="2022-11-15T16:28:00Z"/>
                <w:rFonts w:ascii="Calibri" w:eastAsia="Times New Roman" w:hAnsi="Calibri" w:cs="Calibri"/>
                <w:b/>
                <w:bCs/>
                <w:color w:val="000000"/>
                <w:sz w:val="22"/>
                <w:szCs w:val="22"/>
                <w:bdr w:val="none" w:sz="0" w:space="0" w:color="auto"/>
              </w:rPr>
            </w:pPr>
            <w:ins w:id="130" w:author="lenovo" w:date="2022-11-15T16:28:00Z">
              <w:r w:rsidRPr="002A3E85">
                <w:rPr>
                  <w:rFonts w:ascii="Calibri" w:eastAsia="Times New Roman" w:hAnsi="Calibri" w:cs="Calibri"/>
                  <w:b/>
                  <w:bCs/>
                  <w:color w:val="000000"/>
                  <w:sz w:val="22"/>
                  <w:szCs w:val="22"/>
                  <w:bdr w:val="none" w:sz="0" w:space="0" w:color="auto"/>
                </w:rPr>
                <w:t>Track</w:t>
              </w:r>
            </w:ins>
          </w:p>
        </w:tc>
        <w:tc>
          <w:tcPr>
            <w:tcW w:w="1203" w:type="pct"/>
            <w:tcBorders>
              <w:top w:val="single" w:sz="4" w:space="0" w:color="auto"/>
              <w:left w:val="nil"/>
              <w:bottom w:val="single" w:sz="4" w:space="0" w:color="auto"/>
              <w:right w:val="single" w:sz="4" w:space="0" w:color="auto"/>
            </w:tcBorders>
            <w:shd w:val="clear" w:color="000000" w:fill="BDD7EE"/>
            <w:noWrap/>
            <w:vAlign w:val="center"/>
            <w:hideMark/>
          </w:tcPr>
          <w:p w14:paraId="74495020"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31" w:author="lenovo" w:date="2022-11-15T16:28:00Z"/>
                <w:rFonts w:ascii="Calibri" w:eastAsia="Times New Roman" w:hAnsi="Calibri" w:cs="Calibri"/>
                <w:b/>
                <w:bCs/>
                <w:color w:val="000000"/>
                <w:sz w:val="22"/>
                <w:szCs w:val="22"/>
                <w:bdr w:val="none" w:sz="0" w:space="0" w:color="auto"/>
              </w:rPr>
            </w:pPr>
            <w:ins w:id="132" w:author="lenovo" w:date="2022-11-15T16:28:00Z">
              <w:r w:rsidRPr="002A3E85">
                <w:rPr>
                  <w:rFonts w:ascii="Calibri" w:eastAsia="Times New Roman" w:hAnsi="Calibri" w:cs="Calibri"/>
                  <w:b/>
                  <w:bCs/>
                  <w:color w:val="000000"/>
                  <w:sz w:val="22"/>
                  <w:szCs w:val="22"/>
                  <w:bdr w:val="none" w:sz="0" w:space="0" w:color="auto"/>
                </w:rPr>
                <w:t>Skill Details</w:t>
              </w:r>
            </w:ins>
          </w:p>
        </w:tc>
        <w:tc>
          <w:tcPr>
            <w:tcW w:w="1834" w:type="pct"/>
            <w:tcBorders>
              <w:top w:val="single" w:sz="4" w:space="0" w:color="auto"/>
              <w:left w:val="nil"/>
              <w:bottom w:val="single" w:sz="4" w:space="0" w:color="auto"/>
              <w:right w:val="single" w:sz="4" w:space="0" w:color="auto"/>
            </w:tcBorders>
            <w:shd w:val="clear" w:color="000000" w:fill="BDD7EE"/>
            <w:noWrap/>
            <w:vAlign w:val="center"/>
            <w:hideMark/>
          </w:tcPr>
          <w:p w14:paraId="3B93C5BA"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33" w:author="lenovo" w:date="2022-11-15T16:28:00Z"/>
                <w:rFonts w:ascii="Calibri" w:eastAsia="Times New Roman" w:hAnsi="Calibri" w:cs="Calibri"/>
                <w:b/>
                <w:bCs/>
                <w:color w:val="000000"/>
                <w:sz w:val="22"/>
                <w:szCs w:val="22"/>
                <w:bdr w:val="none" w:sz="0" w:space="0" w:color="auto"/>
              </w:rPr>
            </w:pPr>
            <w:ins w:id="134" w:author="lenovo" w:date="2022-11-15T16:28:00Z">
              <w:r w:rsidRPr="002A3E85">
                <w:rPr>
                  <w:rFonts w:ascii="Calibri" w:eastAsia="Times New Roman" w:hAnsi="Calibri" w:cs="Calibri"/>
                  <w:b/>
                  <w:bCs/>
                  <w:color w:val="000000"/>
                  <w:sz w:val="22"/>
                  <w:szCs w:val="22"/>
                  <w:bdr w:val="none" w:sz="0" w:space="0" w:color="auto"/>
                </w:rPr>
                <w:t>Course Name</w:t>
              </w:r>
            </w:ins>
          </w:p>
        </w:tc>
      </w:tr>
      <w:tr w:rsidR="002A3E85" w:rsidRPr="002A3E85" w14:paraId="1109FA74" w14:textId="77777777" w:rsidTr="002A3E85">
        <w:tblPrEx>
          <w:tblW w:w="5000" w:type="pct"/>
          <w:tblPrExChange w:id="135" w:author="lenovo" w:date="2022-11-15T16:28:00Z">
            <w:tblPrEx>
              <w:tblW w:w="19320" w:type="dxa"/>
              <w:tblInd w:w="93" w:type="dxa"/>
            </w:tblPrEx>
          </w:tblPrExChange>
        </w:tblPrEx>
        <w:trPr>
          <w:trHeight w:val="300"/>
          <w:ins w:id="136" w:author="lenovo" w:date="2022-11-15T16:28:00Z"/>
          <w:trPrChange w:id="137" w:author="lenovo" w:date="2022-11-15T16:28:00Z">
            <w:trPr>
              <w:gridBefore w:val="1"/>
              <w:trHeight w:val="300"/>
            </w:trPr>
          </w:trPrChange>
        </w:trPr>
        <w:tc>
          <w:tcPr>
            <w:tcW w:w="5000" w:type="pct"/>
            <w:gridSpan w:val="5"/>
            <w:tcBorders>
              <w:top w:val="single" w:sz="4" w:space="0" w:color="auto"/>
              <w:left w:val="single" w:sz="4" w:space="0" w:color="auto"/>
              <w:bottom w:val="single" w:sz="4" w:space="0" w:color="auto"/>
              <w:right w:val="single" w:sz="4" w:space="0" w:color="000000"/>
            </w:tcBorders>
            <w:shd w:val="clear" w:color="000000" w:fill="BDD7EE"/>
            <w:noWrap/>
            <w:vAlign w:val="center"/>
            <w:hideMark/>
            <w:tcPrChange w:id="138" w:author="lenovo" w:date="2022-11-15T16:28:00Z">
              <w:tcPr>
                <w:tcW w:w="19320" w:type="dxa"/>
                <w:gridSpan w:val="10"/>
                <w:tcBorders>
                  <w:top w:val="single" w:sz="4" w:space="0" w:color="auto"/>
                  <w:left w:val="single" w:sz="4" w:space="0" w:color="auto"/>
                  <w:bottom w:val="single" w:sz="4" w:space="0" w:color="auto"/>
                  <w:right w:val="single" w:sz="4" w:space="0" w:color="000000"/>
                </w:tcBorders>
                <w:shd w:val="clear" w:color="000000" w:fill="BDD7EE"/>
                <w:noWrap/>
                <w:vAlign w:val="center"/>
                <w:hideMark/>
              </w:tcPr>
            </w:tcPrChange>
          </w:tcPr>
          <w:p w14:paraId="32D784AF"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39" w:author="lenovo" w:date="2022-11-15T16:28:00Z"/>
                <w:rFonts w:ascii="Calibri" w:eastAsia="Times New Roman" w:hAnsi="Calibri" w:cs="Calibri"/>
                <w:b/>
                <w:bCs/>
                <w:color w:val="000000"/>
                <w:sz w:val="22"/>
                <w:szCs w:val="22"/>
                <w:bdr w:val="none" w:sz="0" w:space="0" w:color="auto"/>
              </w:rPr>
            </w:pPr>
            <w:ins w:id="140" w:author="lenovo" w:date="2022-11-15T16:28:00Z">
              <w:r w:rsidRPr="002A3E85">
                <w:rPr>
                  <w:rFonts w:ascii="Calibri" w:eastAsia="Times New Roman" w:hAnsi="Calibri" w:cs="Calibri"/>
                  <w:b/>
                  <w:bCs/>
                  <w:color w:val="000000"/>
                  <w:sz w:val="22"/>
                  <w:szCs w:val="22"/>
                  <w:bdr w:val="none" w:sz="0" w:space="0" w:color="auto"/>
                </w:rPr>
                <w:t>Component 3 - Azure</w:t>
              </w:r>
            </w:ins>
          </w:p>
        </w:tc>
      </w:tr>
      <w:tr w:rsidR="002A3E85" w:rsidRPr="002A3E85" w14:paraId="3266BC78" w14:textId="77777777" w:rsidTr="00E34AD5">
        <w:trPr>
          <w:trHeight w:val="300"/>
          <w:ins w:id="141" w:author="lenovo" w:date="2022-11-15T16:28:00Z"/>
        </w:trPr>
        <w:tc>
          <w:tcPr>
            <w:tcW w:w="514" w:type="pct"/>
            <w:vMerge w:val="restart"/>
            <w:tcBorders>
              <w:top w:val="nil"/>
              <w:left w:val="single" w:sz="4" w:space="0" w:color="auto"/>
              <w:bottom w:val="single" w:sz="4" w:space="0" w:color="auto"/>
              <w:right w:val="single" w:sz="4" w:space="0" w:color="auto"/>
            </w:tcBorders>
            <w:vAlign w:val="center"/>
            <w:hideMark/>
          </w:tcPr>
          <w:p w14:paraId="5A69109F"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142"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noWrap/>
            <w:vAlign w:val="center"/>
            <w:hideMark/>
          </w:tcPr>
          <w:p w14:paraId="0BAF979B"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43" w:author="lenovo" w:date="2022-11-15T16:28:00Z"/>
                <w:rFonts w:ascii="Calibri" w:eastAsia="Times New Roman" w:hAnsi="Calibri" w:cs="Calibri"/>
                <w:color w:val="000000"/>
                <w:sz w:val="22"/>
                <w:szCs w:val="22"/>
                <w:bdr w:val="none" w:sz="0" w:space="0" w:color="auto"/>
              </w:rPr>
            </w:pPr>
            <w:ins w:id="144" w:author="lenovo" w:date="2022-11-15T16:28:00Z">
              <w:r w:rsidRPr="002A3E85">
                <w:rPr>
                  <w:rFonts w:ascii="Calibri" w:eastAsia="Times New Roman" w:hAnsi="Calibri" w:cs="Calibri"/>
                  <w:color w:val="000000"/>
                  <w:sz w:val="22"/>
                  <w:szCs w:val="22"/>
                  <w:bdr w:val="none" w:sz="0" w:space="0" w:color="auto"/>
                </w:rPr>
                <w:t>IOT Services</w:t>
              </w:r>
            </w:ins>
          </w:p>
        </w:tc>
        <w:tc>
          <w:tcPr>
            <w:tcW w:w="487" w:type="pct"/>
            <w:tcBorders>
              <w:top w:val="nil"/>
              <w:left w:val="nil"/>
              <w:bottom w:val="single" w:sz="4" w:space="0" w:color="auto"/>
              <w:right w:val="single" w:sz="4" w:space="0" w:color="auto"/>
            </w:tcBorders>
            <w:shd w:val="clear" w:color="000000" w:fill="FFFFFF"/>
            <w:noWrap/>
            <w:vAlign w:val="center"/>
            <w:hideMark/>
          </w:tcPr>
          <w:p w14:paraId="6A57C1BD"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45" w:author="lenovo" w:date="2022-11-15T16:28:00Z"/>
                <w:rFonts w:ascii="Calibri" w:eastAsia="Times New Roman" w:hAnsi="Calibri" w:cs="Calibri"/>
                <w:color w:val="000000"/>
                <w:sz w:val="22"/>
                <w:szCs w:val="22"/>
                <w:bdr w:val="none" w:sz="0" w:space="0" w:color="auto"/>
              </w:rPr>
            </w:pPr>
            <w:ins w:id="146"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FF00"/>
            <w:noWrap/>
            <w:vAlign w:val="center"/>
            <w:hideMark/>
          </w:tcPr>
          <w:p w14:paraId="43B064D9"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47" w:author="lenovo" w:date="2022-11-15T16:28:00Z"/>
                <w:rFonts w:ascii="Calibri" w:eastAsia="Times New Roman" w:hAnsi="Calibri" w:cs="Calibri"/>
                <w:color w:val="000000"/>
                <w:sz w:val="22"/>
                <w:szCs w:val="22"/>
                <w:bdr w:val="none" w:sz="0" w:space="0" w:color="auto"/>
              </w:rPr>
            </w:pPr>
            <w:ins w:id="148"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Iot</w:t>
              </w:r>
              <w:proofErr w:type="spellEnd"/>
              <w:r w:rsidRPr="002A3E85">
                <w:rPr>
                  <w:rFonts w:ascii="Calibri" w:eastAsia="Times New Roman" w:hAnsi="Calibri" w:cs="Calibri"/>
                  <w:color w:val="000000"/>
                  <w:sz w:val="22"/>
                  <w:szCs w:val="22"/>
                  <w:bdr w:val="none" w:sz="0" w:space="0" w:color="auto"/>
                </w:rPr>
                <w:t xml:space="preserve"> hub</w:t>
              </w:r>
            </w:ins>
          </w:p>
        </w:tc>
        <w:tc>
          <w:tcPr>
            <w:tcW w:w="1834" w:type="pct"/>
            <w:tcBorders>
              <w:top w:val="nil"/>
              <w:left w:val="nil"/>
              <w:bottom w:val="single" w:sz="4" w:space="0" w:color="auto"/>
              <w:right w:val="single" w:sz="4" w:space="0" w:color="auto"/>
            </w:tcBorders>
            <w:shd w:val="clear" w:color="auto" w:fill="auto"/>
            <w:noWrap/>
            <w:vAlign w:val="center"/>
            <w:hideMark/>
          </w:tcPr>
          <w:p w14:paraId="6119B5F7"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49" w:author="lenovo" w:date="2022-11-15T16:28:00Z"/>
                <w:rFonts w:ascii="Calibri" w:eastAsia="Times New Roman" w:hAnsi="Calibri" w:cs="Calibri"/>
                <w:color w:val="000000"/>
                <w:sz w:val="22"/>
                <w:szCs w:val="22"/>
                <w:bdr w:val="none" w:sz="0" w:space="0" w:color="auto"/>
              </w:rPr>
            </w:pPr>
            <w:ins w:id="150" w:author="lenovo" w:date="2022-11-15T16:28:00Z">
              <w:r w:rsidRPr="002A3E85">
                <w:rPr>
                  <w:rFonts w:ascii="Calibri" w:eastAsia="Times New Roman" w:hAnsi="Calibri" w:cs="Calibri"/>
                  <w:color w:val="000000"/>
                  <w:sz w:val="22"/>
                  <w:szCs w:val="22"/>
                  <w:bdr w:val="none" w:sz="0" w:space="0" w:color="auto"/>
                </w:rPr>
                <w:t xml:space="preserve">Introduction to Microsoft Azure </w:t>
              </w:r>
              <w:proofErr w:type="spellStart"/>
              <w:r w:rsidRPr="002A3E85">
                <w:rPr>
                  <w:rFonts w:ascii="Calibri" w:eastAsia="Times New Roman" w:hAnsi="Calibri" w:cs="Calibri"/>
                  <w:color w:val="000000"/>
                  <w:sz w:val="22"/>
                  <w:szCs w:val="22"/>
                  <w:bdr w:val="none" w:sz="0" w:space="0" w:color="auto"/>
                </w:rPr>
                <w:t>IoT</w:t>
              </w:r>
              <w:proofErr w:type="spellEnd"/>
            </w:ins>
          </w:p>
        </w:tc>
      </w:tr>
      <w:tr w:rsidR="002A3E85" w:rsidRPr="002A3E85" w14:paraId="07E0A223" w14:textId="77777777" w:rsidTr="00E34AD5">
        <w:tblPrEx>
          <w:tblW w:w="5000" w:type="pct"/>
          <w:tblPrExChange w:id="151" w:author="lenovo" w:date="2022-11-15T16:28:00Z">
            <w:tblPrEx>
              <w:tblW w:w="19320" w:type="dxa"/>
              <w:tblInd w:w="93" w:type="dxa"/>
            </w:tblPrEx>
          </w:tblPrExChange>
        </w:tblPrEx>
        <w:trPr>
          <w:trHeight w:val="300"/>
          <w:ins w:id="152" w:author="lenovo" w:date="2022-11-15T16:28:00Z"/>
          <w:trPrChange w:id="153" w:author="lenovo" w:date="2022-11-15T16:28:00Z">
            <w:trPr>
              <w:gridBefore w:val="1"/>
              <w:trHeight w:val="300"/>
            </w:trPr>
          </w:trPrChange>
        </w:trPr>
        <w:tc>
          <w:tcPr>
            <w:tcW w:w="514" w:type="pct"/>
            <w:vMerge/>
            <w:tcBorders>
              <w:top w:val="nil"/>
              <w:left w:val="single" w:sz="4" w:space="0" w:color="auto"/>
              <w:bottom w:val="single" w:sz="4" w:space="0" w:color="auto"/>
              <w:right w:val="single" w:sz="4" w:space="0" w:color="auto"/>
            </w:tcBorders>
            <w:vAlign w:val="center"/>
            <w:hideMark/>
            <w:tcPrChange w:id="154" w:author="lenovo" w:date="2022-11-15T16:28:00Z">
              <w:tcPr>
                <w:tcW w:w="2520" w:type="dxa"/>
                <w:gridSpan w:val="2"/>
                <w:vMerge/>
                <w:tcBorders>
                  <w:top w:val="nil"/>
                  <w:left w:val="single" w:sz="4" w:space="0" w:color="auto"/>
                  <w:bottom w:val="single" w:sz="4" w:space="0" w:color="auto"/>
                  <w:right w:val="single" w:sz="4" w:space="0" w:color="auto"/>
                </w:tcBorders>
                <w:vAlign w:val="center"/>
                <w:hideMark/>
              </w:tcPr>
            </w:tcPrChange>
          </w:tcPr>
          <w:p w14:paraId="2A59051D"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155"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noWrap/>
            <w:vAlign w:val="center"/>
            <w:hideMark/>
            <w:tcPrChange w:id="156" w:author="lenovo" w:date="2022-11-15T16:28:00Z">
              <w:tcPr>
                <w:tcW w:w="3280" w:type="dxa"/>
                <w:gridSpan w:val="4"/>
                <w:tcBorders>
                  <w:top w:val="nil"/>
                  <w:left w:val="nil"/>
                  <w:bottom w:val="single" w:sz="4" w:space="0" w:color="auto"/>
                  <w:right w:val="single" w:sz="4" w:space="0" w:color="auto"/>
                </w:tcBorders>
                <w:shd w:val="clear" w:color="000000" w:fill="FFFFFF"/>
                <w:noWrap/>
                <w:vAlign w:val="center"/>
                <w:hideMark/>
              </w:tcPr>
            </w:tcPrChange>
          </w:tcPr>
          <w:p w14:paraId="3425E1E2"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57" w:author="lenovo" w:date="2022-11-15T16:28:00Z"/>
                <w:rFonts w:ascii="Calibri" w:eastAsia="Times New Roman" w:hAnsi="Calibri" w:cs="Calibri"/>
                <w:color w:val="000000"/>
                <w:sz w:val="22"/>
                <w:szCs w:val="22"/>
                <w:bdr w:val="none" w:sz="0" w:space="0" w:color="auto"/>
              </w:rPr>
            </w:pPr>
            <w:ins w:id="158" w:author="lenovo" w:date="2022-11-15T16:28:00Z">
              <w:r w:rsidRPr="002A3E85">
                <w:rPr>
                  <w:rFonts w:ascii="Calibri" w:eastAsia="Times New Roman" w:hAnsi="Calibri" w:cs="Calibri"/>
                  <w:color w:val="000000"/>
                  <w:sz w:val="22"/>
                  <w:szCs w:val="22"/>
                  <w:bdr w:val="none" w:sz="0" w:space="0" w:color="auto"/>
                </w:rPr>
                <w:t> </w:t>
              </w:r>
            </w:ins>
          </w:p>
        </w:tc>
        <w:tc>
          <w:tcPr>
            <w:tcW w:w="487" w:type="pct"/>
            <w:tcBorders>
              <w:top w:val="nil"/>
              <w:left w:val="nil"/>
              <w:bottom w:val="single" w:sz="4" w:space="0" w:color="auto"/>
              <w:right w:val="single" w:sz="4" w:space="0" w:color="auto"/>
            </w:tcBorders>
            <w:shd w:val="clear" w:color="000000" w:fill="FFFFFF"/>
            <w:noWrap/>
            <w:vAlign w:val="center"/>
            <w:hideMark/>
            <w:tcPrChange w:id="159" w:author="lenovo" w:date="2022-11-15T16:28:00Z">
              <w:tcPr>
                <w:tcW w:w="2120" w:type="dxa"/>
                <w:tcBorders>
                  <w:top w:val="nil"/>
                  <w:left w:val="nil"/>
                  <w:bottom w:val="single" w:sz="4" w:space="0" w:color="auto"/>
                  <w:right w:val="single" w:sz="4" w:space="0" w:color="auto"/>
                </w:tcBorders>
                <w:shd w:val="clear" w:color="000000" w:fill="FFFFFF"/>
                <w:noWrap/>
                <w:vAlign w:val="center"/>
                <w:hideMark/>
              </w:tcPr>
            </w:tcPrChange>
          </w:tcPr>
          <w:p w14:paraId="2C57655B"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60" w:author="lenovo" w:date="2022-11-15T16:28:00Z"/>
                <w:rFonts w:ascii="Calibri" w:eastAsia="Times New Roman" w:hAnsi="Calibri" w:cs="Calibri"/>
                <w:color w:val="000000"/>
                <w:sz w:val="22"/>
                <w:szCs w:val="22"/>
                <w:bdr w:val="none" w:sz="0" w:space="0" w:color="auto"/>
              </w:rPr>
            </w:pPr>
            <w:ins w:id="161"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C000"/>
            <w:noWrap/>
            <w:vAlign w:val="center"/>
            <w:hideMark/>
            <w:tcPrChange w:id="162" w:author="lenovo" w:date="2022-11-15T16:28:00Z">
              <w:tcPr>
                <w:tcW w:w="5480" w:type="dxa"/>
                <w:gridSpan w:val="2"/>
                <w:tcBorders>
                  <w:top w:val="nil"/>
                  <w:left w:val="nil"/>
                  <w:bottom w:val="single" w:sz="4" w:space="0" w:color="auto"/>
                  <w:right w:val="single" w:sz="4" w:space="0" w:color="auto"/>
                </w:tcBorders>
                <w:shd w:val="clear" w:color="000000" w:fill="FFC000"/>
                <w:noWrap/>
                <w:vAlign w:val="center"/>
                <w:hideMark/>
              </w:tcPr>
            </w:tcPrChange>
          </w:tcPr>
          <w:p w14:paraId="2FD82E20"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63" w:author="lenovo" w:date="2022-11-15T16:28:00Z"/>
                <w:rFonts w:ascii="Calibri" w:eastAsia="Times New Roman" w:hAnsi="Calibri" w:cs="Calibri"/>
                <w:color w:val="000000"/>
                <w:sz w:val="22"/>
                <w:szCs w:val="22"/>
                <w:bdr w:val="none" w:sz="0" w:space="0" w:color="auto"/>
              </w:rPr>
            </w:pPr>
            <w:ins w:id="164" w:author="lenovo" w:date="2022-11-15T16:28:00Z">
              <w:r w:rsidRPr="002A3E85">
                <w:rPr>
                  <w:rFonts w:ascii="Calibri" w:eastAsia="Times New Roman" w:hAnsi="Calibri" w:cs="Calibri"/>
                  <w:color w:val="000000"/>
                  <w:sz w:val="22"/>
                  <w:szCs w:val="22"/>
                  <w:bdr w:val="none" w:sz="0" w:space="0" w:color="auto"/>
                </w:rPr>
                <w:t>Azure Stream Analytics</w:t>
              </w:r>
            </w:ins>
          </w:p>
        </w:tc>
        <w:tc>
          <w:tcPr>
            <w:tcW w:w="1834" w:type="pct"/>
            <w:tcBorders>
              <w:top w:val="nil"/>
              <w:left w:val="nil"/>
              <w:bottom w:val="single" w:sz="4" w:space="0" w:color="auto"/>
              <w:right w:val="single" w:sz="4" w:space="0" w:color="auto"/>
            </w:tcBorders>
            <w:shd w:val="clear" w:color="auto" w:fill="auto"/>
            <w:noWrap/>
            <w:vAlign w:val="center"/>
            <w:hideMark/>
            <w:tcPrChange w:id="165" w:author="lenovo" w:date="2022-11-15T16:28:00Z">
              <w:tcPr>
                <w:tcW w:w="5920" w:type="dxa"/>
                <w:tcBorders>
                  <w:top w:val="nil"/>
                  <w:left w:val="nil"/>
                  <w:bottom w:val="single" w:sz="4" w:space="0" w:color="auto"/>
                  <w:right w:val="single" w:sz="4" w:space="0" w:color="auto"/>
                </w:tcBorders>
                <w:shd w:val="clear" w:color="auto" w:fill="auto"/>
                <w:noWrap/>
                <w:vAlign w:val="center"/>
                <w:hideMark/>
              </w:tcPr>
            </w:tcPrChange>
          </w:tcPr>
          <w:p w14:paraId="136E41D7"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66" w:author="lenovo" w:date="2022-11-15T16:28:00Z"/>
                <w:rFonts w:ascii="Calibri" w:eastAsia="Times New Roman" w:hAnsi="Calibri" w:cs="Calibri"/>
                <w:color w:val="000000"/>
                <w:sz w:val="22"/>
                <w:szCs w:val="22"/>
                <w:bdr w:val="none" w:sz="0" w:space="0" w:color="auto"/>
              </w:rPr>
            </w:pPr>
            <w:ins w:id="167"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MasterClass</w:t>
              </w:r>
              <w:proofErr w:type="spellEnd"/>
              <w:r w:rsidRPr="002A3E85">
                <w:rPr>
                  <w:rFonts w:ascii="Calibri" w:eastAsia="Times New Roman" w:hAnsi="Calibri" w:cs="Calibri"/>
                  <w:color w:val="000000"/>
                  <w:sz w:val="22"/>
                  <w:szCs w:val="22"/>
                  <w:bdr w:val="none" w:sz="0" w:space="0" w:color="auto"/>
                </w:rPr>
                <w:t>: Analyze Data With Azure Stream Analytics</w:t>
              </w:r>
            </w:ins>
          </w:p>
        </w:tc>
      </w:tr>
      <w:tr w:rsidR="002A3E85" w:rsidRPr="002A3E85" w14:paraId="720CCD5B" w14:textId="77777777" w:rsidTr="00E34AD5">
        <w:trPr>
          <w:trHeight w:val="300"/>
          <w:ins w:id="168" w:author="lenovo" w:date="2022-11-15T16:28:00Z"/>
        </w:trPr>
        <w:tc>
          <w:tcPr>
            <w:tcW w:w="514" w:type="pct"/>
            <w:vMerge/>
            <w:tcBorders>
              <w:top w:val="nil"/>
              <w:left w:val="single" w:sz="4" w:space="0" w:color="auto"/>
              <w:bottom w:val="single" w:sz="4" w:space="0" w:color="auto"/>
              <w:right w:val="single" w:sz="4" w:space="0" w:color="auto"/>
            </w:tcBorders>
            <w:vAlign w:val="center"/>
            <w:hideMark/>
          </w:tcPr>
          <w:p w14:paraId="4FB8C1B3"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169"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vAlign w:val="center"/>
            <w:hideMark/>
          </w:tcPr>
          <w:p w14:paraId="7DEBD793"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70" w:author="lenovo" w:date="2022-11-15T16:28:00Z"/>
                <w:rFonts w:ascii="Calibri" w:eastAsia="Times New Roman" w:hAnsi="Calibri" w:cs="Calibri"/>
                <w:color w:val="000000"/>
                <w:sz w:val="22"/>
                <w:szCs w:val="22"/>
                <w:bdr w:val="none" w:sz="0" w:space="0" w:color="auto"/>
              </w:rPr>
            </w:pPr>
            <w:ins w:id="171" w:author="lenovo" w:date="2022-11-15T16:28:00Z">
              <w:r w:rsidRPr="002A3E85">
                <w:rPr>
                  <w:rFonts w:ascii="Calibri" w:eastAsia="Times New Roman" w:hAnsi="Calibri" w:cs="Calibri"/>
                  <w:color w:val="000000"/>
                  <w:sz w:val="22"/>
                  <w:szCs w:val="22"/>
                  <w:bdr w:val="none" w:sz="0" w:space="0" w:color="auto"/>
                </w:rPr>
                <w:t> </w:t>
              </w:r>
            </w:ins>
          </w:p>
        </w:tc>
        <w:tc>
          <w:tcPr>
            <w:tcW w:w="487" w:type="pct"/>
            <w:tcBorders>
              <w:top w:val="nil"/>
              <w:left w:val="nil"/>
              <w:bottom w:val="single" w:sz="4" w:space="0" w:color="auto"/>
              <w:right w:val="single" w:sz="4" w:space="0" w:color="auto"/>
            </w:tcBorders>
            <w:shd w:val="clear" w:color="000000" w:fill="FFFFFF"/>
            <w:noWrap/>
            <w:vAlign w:val="center"/>
            <w:hideMark/>
          </w:tcPr>
          <w:p w14:paraId="5BBA23A7"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72" w:author="lenovo" w:date="2022-11-15T16:28:00Z"/>
                <w:rFonts w:ascii="Calibri" w:eastAsia="Times New Roman" w:hAnsi="Calibri" w:cs="Calibri"/>
                <w:color w:val="000000"/>
                <w:sz w:val="22"/>
                <w:szCs w:val="22"/>
                <w:bdr w:val="none" w:sz="0" w:space="0" w:color="auto"/>
              </w:rPr>
            </w:pPr>
            <w:ins w:id="173"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FF00"/>
            <w:vAlign w:val="center"/>
            <w:hideMark/>
          </w:tcPr>
          <w:p w14:paraId="0EF6A440"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74" w:author="lenovo" w:date="2022-11-15T16:28:00Z"/>
                <w:rFonts w:ascii="Calibri" w:eastAsia="Times New Roman" w:hAnsi="Calibri" w:cs="Calibri"/>
                <w:color w:val="000000"/>
                <w:sz w:val="22"/>
                <w:szCs w:val="22"/>
                <w:bdr w:val="none" w:sz="0" w:space="0" w:color="auto"/>
              </w:rPr>
            </w:pPr>
            <w:ins w:id="175" w:author="lenovo" w:date="2022-11-15T16:28:00Z">
              <w:r w:rsidRPr="002A3E85">
                <w:rPr>
                  <w:rFonts w:ascii="Calibri" w:eastAsia="Times New Roman" w:hAnsi="Calibri" w:cs="Calibri"/>
                  <w:color w:val="000000"/>
                  <w:sz w:val="22"/>
                  <w:szCs w:val="22"/>
                  <w:bdr w:val="none" w:sz="0" w:space="0" w:color="auto"/>
                </w:rPr>
                <w:t>Azure Service Bus Queues</w:t>
              </w:r>
            </w:ins>
          </w:p>
        </w:tc>
        <w:tc>
          <w:tcPr>
            <w:tcW w:w="1834" w:type="pct"/>
            <w:vMerge w:val="restart"/>
            <w:tcBorders>
              <w:top w:val="nil"/>
              <w:left w:val="single" w:sz="4" w:space="0" w:color="auto"/>
              <w:bottom w:val="single" w:sz="4" w:space="0" w:color="000000"/>
              <w:right w:val="single" w:sz="4" w:space="0" w:color="auto"/>
            </w:tcBorders>
            <w:shd w:val="clear" w:color="000000" w:fill="ED7D31"/>
            <w:noWrap/>
            <w:vAlign w:val="center"/>
            <w:hideMark/>
          </w:tcPr>
          <w:p w14:paraId="2707D1EA"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76" w:author="lenovo" w:date="2022-11-15T16:28:00Z"/>
                <w:rFonts w:ascii="Calibri" w:eastAsia="Times New Roman" w:hAnsi="Calibri" w:cs="Calibri"/>
                <w:color w:val="000000"/>
                <w:sz w:val="22"/>
                <w:szCs w:val="22"/>
                <w:bdr w:val="none" w:sz="0" w:space="0" w:color="auto"/>
              </w:rPr>
            </w:pPr>
            <w:ins w:id="177" w:author="lenovo" w:date="2022-11-15T16:28:00Z">
              <w:r w:rsidRPr="002A3E85">
                <w:rPr>
                  <w:rFonts w:ascii="Calibri" w:eastAsia="Times New Roman" w:hAnsi="Calibri" w:cs="Calibri"/>
                  <w:color w:val="000000"/>
                  <w:sz w:val="22"/>
                  <w:szCs w:val="22"/>
                  <w:bdr w:val="none" w:sz="0" w:space="0" w:color="auto"/>
                </w:rPr>
                <w:t>AZ-300 Azure Architecture Technologies Certification Exam</w:t>
              </w:r>
            </w:ins>
          </w:p>
        </w:tc>
      </w:tr>
      <w:tr w:rsidR="002A3E85" w:rsidRPr="002A3E85" w14:paraId="0F6655C2" w14:textId="77777777" w:rsidTr="00E34AD5">
        <w:tblPrEx>
          <w:tblW w:w="5000" w:type="pct"/>
          <w:tblPrExChange w:id="178" w:author="lenovo" w:date="2022-11-15T16:28:00Z">
            <w:tblPrEx>
              <w:tblW w:w="19320" w:type="dxa"/>
              <w:tblInd w:w="93" w:type="dxa"/>
            </w:tblPrEx>
          </w:tblPrExChange>
        </w:tblPrEx>
        <w:trPr>
          <w:trHeight w:val="300"/>
          <w:ins w:id="179" w:author="lenovo" w:date="2022-11-15T16:28:00Z"/>
          <w:trPrChange w:id="180" w:author="lenovo" w:date="2022-11-15T16:28:00Z">
            <w:trPr>
              <w:gridBefore w:val="1"/>
              <w:trHeight w:val="300"/>
            </w:trPr>
          </w:trPrChange>
        </w:trPr>
        <w:tc>
          <w:tcPr>
            <w:tcW w:w="514" w:type="pct"/>
            <w:vMerge/>
            <w:tcBorders>
              <w:top w:val="nil"/>
              <w:left w:val="single" w:sz="4" w:space="0" w:color="auto"/>
              <w:bottom w:val="single" w:sz="4" w:space="0" w:color="auto"/>
              <w:right w:val="single" w:sz="4" w:space="0" w:color="auto"/>
            </w:tcBorders>
            <w:vAlign w:val="center"/>
            <w:hideMark/>
            <w:tcPrChange w:id="181" w:author="lenovo" w:date="2022-11-15T16:28:00Z">
              <w:tcPr>
                <w:tcW w:w="2520" w:type="dxa"/>
                <w:gridSpan w:val="2"/>
                <w:vMerge/>
                <w:tcBorders>
                  <w:top w:val="nil"/>
                  <w:left w:val="single" w:sz="4" w:space="0" w:color="auto"/>
                  <w:bottom w:val="single" w:sz="4" w:space="0" w:color="auto"/>
                  <w:right w:val="single" w:sz="4" w:space="0" w:color="auto"/>
                </w:tcBorders>
                <w:vAlign w:val="center"/>
                <w:hideMark/>
              </w:tcPr>
            </w:tcPrChange>
          </w:tcPr>
          <w:p w14:paraId="702F039B"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182"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vAlign w:val="center"/>
            <w:hideMark/>
            <w:tcPrChange w:id="183" w:author="lenovo" w:date="2022-11-15T16:28:00Z">
              <w:tcPr>
                <w:tcW w:w="3280" w:type="dxa"/>
                <w:gridSpan w:val="4"/>
                <w:tcBorders>
                  <w:top w:val="nil"/>
                  <w:left w:val="nil"/>
                  <w:bottom w:val="single" w:sz="4" w:space="0" w:color="auto"/>
                  <w:right w:val="single" w:sz="4" w:space="0" w:color="auto"/>
                </w:tcBorders>
                <w:shd w:val="clear" w:color="000000" w:fill="FFFFFF"/>
                <w:vAlign w:val="center"/>
                <w:hideMark/>
              </w:tcPr>
            </w:tcPrChange>
          </w:tcPr>
          <w:p w14:paraId="56AA52B5"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84" w:author="lenovo" w:date="2022-11-15T16:28:00Z"/>
                <w:rFonts w:ascii="Calibri" w:eastAsia="Times New Roman" w:hAnsi="Calibri" w:cs="Calibri"/>
                <w:color w:val="000000"/>
                <w:sz w:val="22"/>
                <w:szCs w:val="22"/>
                <w:bdr w:val="none" w:sz="0" w:space="0" w:color="auto"/>
              </w:rPr>
            </w:pPr>
            <w:ins w:id="185" w:author="lenovo" w:date="2022-11-15T16:28:00Z">
              <w:r w:rsidRPr="002A3E85">
                <w:rPr>
                  <w:rFonts w:ascii="Calibri" w:eastAsia="Times New Roman" w:hAnsi="Calibri" w:cs="Calibri"/>
                  <w:color w:val="000000"/>
                  <w:sz w:val="22"/>
                  <w:szCs w:val="22"/>
                  <w:bdr w:val="none" w:sz="0" w:space="0" w:color="auto"/>
                </w:rPr>
                <w:t> </w:t>
              </w:r>
            </w:ins>
          </w:p>
        </w:tc>
        <w:tc>
          <w:tcPr>
            <w:tcW w:w="487" w:type="pct"/>
            <w:tcBorders>
              <w:top w:val="nil"/>
              <w:left w:val="nil"/>
              <w:bottom w:val="single" w:sz="4" w:space="0" w:color="auto"/>
              <w:right w:val="single" w:sz="4" w:space="0" w:color="auto"/>
            </w:tcBorders>
            <w:shd w:val="clear" w:color="000000" w:fill="FFFFFF"/>
            <w:noWrap/>
            <w:vAlign w:val="center"/>
            <w:hideMark/>
            <w:tcPrChange w:id="186" w:author="lenovo" w:date="2022-11-15T16:28:00Z">
              <w:tcPr>
                <w:tcW w:w="2120" w:type="dxa"/>
                <w:tcBorders>
                  <w:top w:val="nil"/>
                  <w:left w:val="nil"/>
                  <w:bottom w:val="single" w:sz="4" w:space="0" w:color="auto"/>
                  <w:right w:val="single" w:sz="4" w:space="0" w:color="auto"/>
                </w:tcBorders>
                <w:shd w:val="clear" w:color="000000" w:fill="FFFFFF"/>
                <w:noWrap/>
                <w:vAlign w:val="center"/>
                <w:hideMark/>
              </w:tcPr>
            </w:tcPrChange>
          </w:tcPr>
          <w:p w14:paraId="5F33DE44"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87" w:author="lenovo" w:date="2022-11-15T16:28:00Z"/>
                <w:rFonts w:ascii="Calibri" w:eastAsia="Times New Roman" w:hAnsi="Calibri" w:cs="Calibri"/>
                <w:color w:val="000000"/>
                <w:sz w:val="22"/>
                <w:szCs w:val="22"/>
                <w:bdr w:val="none" w:sz="0" w:space="0" w:color="auto"/>
              </w:rPr>
            </w:pPr>
            <w:ins w:id="188"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FF00"/>
            <w:vAlign w:val="center"/>
            <w:hideMark/>
            <w:tcPrChange w:id="189" w:author="lenovo" w:date="2022-11-15T16:28:00Z">
              <w:tcPr>
                <w:tcW w:w="5480" w:type="dxa"/>
                <w:gridSpan w:val="2"/>
                <w:tcBorders>
                  <w:top w:val="nil"/>
                  <w:left w:val="nil"/>
                  <w:bottom w:val="single" w:sz="4" w:space="0" w:color="auto"/>
                  <w:right w:val="single" w:sz="4" w:space="0" w:color="auto"/>
                </w:tcBorders>
                <w:shd w:val="clear" w:color="000000" w:fill="FFFF00"/>
                <w:vAlign w:val="center"/>
                <w:hideMark/>
              </w:tcPr>
            </w:tcPrChange>
          </w:tcPr>
          <w:p w14:paraId="63E2C1D9"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190" w:author="lenovo" w:date="2022-11-15T16:28:00Z"/>
                <w:rFonts w:ascii="Calibri" w:eastAsia="Times New Roman" w:hAnsi="Calibri" w:cs="Calibri"/>
                <w:color w:val="000000"/>
                <w:sz w:val="22"/>
                <w:szCs w:val="22"/>
                <w:bdr w:val="none" w:sz="0" w:space="0" w:color="auto"/>
              </w:rPr>
            </w:pPr>
            <w:ins w:id="191" w:author="lenovo" w:date="2022-11-15T16:28:00Z">
              <w:r w:rsidRPr="002A3E85">
                <w:rPr>
                  <w:rFonts w:ascii="Calibri" w:eastAsia="Times New Roman" w:hAnsi="Calibri" w:cs="Calibri"/>
                  <w:color w:val="000000"/>
                  <w:sz w:val="22"/>
                  <w:szCs w:val="22"/>
                  <w:bdr w:val="none" w:sz="0" w:space="0" w:color="auto"/>
                </w:rPr>
                <w:t>Azure Service Bus Topics</w:t>
              </w:r>
            </w:ins>
          </w:p>
        </w:tc>
        <w:tc>
          <w:tcPr>
            <w:tcW w:w="1834" w:type="pct"/>
            <w:vMerge/>
            <w:tcBorders>
              <w:top w:val="nil"/>
              <w:left w:val="single" w:sz="4" w:space="0" w:color="auto"/>
              <w:bottom w:val="single" w:sz="4" w:space="0" w:color="000000"/>
              <w:right w:val="single" w:sz="4" w:space="0" w:color="auto"/>
            </w:tcBorders>
            <w:vAlign w:val="center"/>
            <w:hideMark/>
            <w:tcPrChange w:id="192" w:author="lenovo" w:date="2022-11-15T16:28:00Z">
              <w:tcPr>
                <w:tcW w:w="5920" w:type="dxa"/>
                <w:vMerge/>
                <w:tcBorders>
                  <w:top w:val="nil"/>
                  <w:left w:val="single" w:sz="4" w:space="0" w:color="auto"/>
                  <w:bottom w:val="single" w:sz="4" w:space="0" w:color="000000"/>
                  <w:right w:val="single" w:sz="4" w:space="0" w:color="auto"/>
                </w:tcBorders>
                <w:vAlign w:val="center"/>
                <w:hideMark/>
              </w:tcPr>
            </w:tcPrChange>
          </w:tcPr>
          <w:p w14:paraId="0D33984C"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193" w:author="lenovo" w:date="2022-11-15T16:28:00Z"/>
                <w:rFonts w:ascii="Calibri" w:eastAsia="Times New Roman" w:hAnsi="Calibri" w:cs="Calibri"/>
                <w:color w:val="000000"/>
                <w:sz w:val="22"/>
                <w:szCs w:val="22"/>
                <w:bdr w:val="none" w:sz="0" w:space="0" w:color="auto"/>
              </w:rPr>
            </w:pPr>
          </w:p>
        </w:tc>
      </w:tr>
      <w:tr w:rsidR="002A3E85" w:rsidRPr="002A3E85" w14:paraId="35B76F24" w14:textId="77777777" w:rsidTr="00E34AD5">
        <w:tblPrEx>
          <w:tblW w:w="5000" w:type="pct"/>
          <w:tblPrExChange w:id="194" w:author="lenovo" w:date="2022-11-15T16:28:00Z">
            <w:tblPrEx>
              <w:tblW w:w="19320" w:type="dxa"/>
              <w:tblInd w:w="93" w:type="dxa"/>
            </w:tblPrEx>
          </w:tblPrExChange>
        </w:tblPrEx>
        <w:trPr>
          <w:trHeight w:val="300"/>
          <w:ins w:id="195" w:author="lenovo" w:date="2022-11-15T16:28:00Z"/>
          <w:trPrChange w:id="196" w:author="lenovo" w:date="2022-11-15T16:28:00Z">
            <w:trPr>
              <w:gridBefore w:val="1"/>
              <w:trHeight w:val="300"/>
            </w:trPr>
          </w:trPrChange>
        </w:trPr>
        <w:tc>
          <w:tcPr>
            <w:tcW w:w="514" w:type="pct"/>
            <w:vMerge/>
            <w:tcBorders>
              <w:top w:val="nil"/>
              <w:left w:val="single" w:sz="4" w:space="0" w:color="auto"/>
              <w:bottom w:val="single" w:sz="4" w:space="0" w:color="auto"/>
              <w:right w:val="single" w:sz="4" w:space="0" w:color="auto"/>
            </w:tcBorders>
            <w:vAlign w:val="center"/>
            <w:hideMark/>
            <w:tcPrChange w:id="197" w:author="lenovo" w:date="2022-11-15T16:28:00Z">
              <w:tcPr>
                <w:tcW w:w="2520" w:type="dxa"/>
                <w:gridSpan w:val="2"/>
                <w:vMerge/>
                <w:tcBorders>
                  <w:top w:val="nil"/>
                  <w:left w:val="single" w:sz="4" w:space="0" w:color="auto"/>
                  <w:bottom w:val="single" w:sz="4" w:space="0" w:color="auto"/>
                  <w:right w:val="single" w:sz="4" w:space="0" w:color="auto"/>
                </w:tcBorders>
                <w:vAlign w:val="center"/>
                <w:hideMark/>
              </w:tcPr>
            </w:tcPrChange>
          </w:tcPr>
          <w:p w14:paraId="63F4A527"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198"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noWrap/>
            <w:vAlign w:val="center"/>
            <w:hideMark/>
            <w:tcPrChange w:id="199" w:author="lenovo" w:date="2022-11-15T16:28:00Z">
              <w:tcPr>
                <w:tcW w:w="3280" w:type="dxa"/>
                <w:gridSpan w:val="4"/>
                <w:tcBorders>
                  <w:top w:val="nil"/>
                  <w:left w:val="nil"/>
                  <w:bottom w:val="single" w:sz="4" w:space="0" w:color="auto"/>
                  <w:right w:val="single" w:sz="4" w:space="0" w:color="auto"/>
                </w:tcBorders>
                <w:shd w:val="clear" w:color="000000" w:fill="FFFFFF"/>
                <w:noWrap/>
                <w:vAlign w:val="center"/>
                <w:hideMark/>
              </w:tcPr>
            </w:tcPrChange>
          </w:tcPr>
          <w:p w14:paraId="3B70B36B"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00" w:author="lenovo" w:date="2022-11-15T16:28:00Z"/>
                <w:rFonts w:ascii="Calibri" w:eastAsia="Times New Roman" w:hAnsi="Calibri" w:cs="Calibri"/>
                <w:color w:val="000000"/>
                <w:sz w:val="22"/>
                <w:szCs w:val="22"/>
                <w:bdr w:val="none" w:sz="0" w:space="0" w:color="auto"/>
              </w:rPr>
            </w:pPr>
            <w:ins w:id="201" w:author="lenovo" w:date="2022-11-15T16:28:00Z">
              <w:r w:rsidRPr="002A3E85">
                <w:rPr>
                  <w:rFonts w:ascii="Calibri" w:eastAsia="Times New Roman" w:hAnsi="Calibri" w:cs="Calibri"/>
                  <w:color w:val="000000"/>
                  <w:sz w:val="22"/>
                  <w:szCs w:val="22"/>
                  <w:bdr w:val="none" w:sz="0" w:space="0" w:color="auto"/>
                </w:rPr>
                <w:t> </w:t>
              </w:r>
            </w:ins>
          </w:p>
        </w:tc>
        <w:tc>
          <w:tcPr>
            <w:tcW w:w="487" w:type="pct"/>
            <w:tcBorders>
              <w:top w:val="nil"/>
              <w:left w:val="nil"/>
              <w:bottom w:val="single" w:sz="4" w:space="0" w:color="auto"/>
              <w:right w:val="single" w:sz="4" w:space="0" w:color="auto"/>
            </w:tcBorders>
            <w:shd w:val="clear" w:color="000000" w:fill="FFFFFF"/>
            <w:noWrap/>
            <w:vAlign w:val="center"/>
            <w:hideMark/>
            <w:tcPrChange w:id="202" w:author="lenovo" w:date="2022-11-15T16:28:00Z">
              <w:tcPr>
                <w:tcW w:w="2120" w:type="dxa"/>
                <w:tcBorders>
                  <w:top w:val="nil"/>
                  <w:left w:val="nil"/>
                  <w:bottom w:val="single" w:sz="4" w:space="0" w:color="auto"/>
                  <w:right w:val="single" w:sz="4" w:space="0" w:color="auto"/>
                </w:tcBorders>
                <w:shd w:val="clear" w:color="000000" w:fill="FFFFFF"/>
                <w:noWrap/>
                <w:vAlign w:val="center"/>
                <w:hideMark/>
              </w:tcPr>
            </w:tcPrChange>
          </w:tcPr>
          <w:p w14:paraId="6D9FD913"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03" w:author="lenovo" w:date="2022-11-15T16:28:00Z"/>
                <w:rFonts w:ascii="Calibri" w:eastAsia="Times New Roman" w:hAnsi="Calibri" w:cs="Calibri"/>
                <w:color w:val="000000"/>
                <w:sz w:val="22"/>
                <w:szCs w:val="22"/>
                <w:bdr w:val="none" w:sz="0" w:space="0" w:color="auto"/>
              </w:rPr>
            </w:pPr>
            <w:ins w:id="204"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FF00"/>
            <w:noWrap/>
            <w:vAlign w:val="center"/>
            <w:hideMark/>
            <w:tcPrChange w:id="205" w:author="lenovo" w:date="2022-11-15T16:28:00Z">
              <w:tcPr>
                <w:tcW w:w="5480" w:type="dxa"/>
                <w:gridSpan w:val="2"/>
                <w:tcBorders>
                  <w:top w:val="nil"/>
                  <w:left w:val="nil"/>
                  <w:bottom w:val="single" w:sz="4" w:space="0" w:color="auto"/>
                  <w:right w:val="single" w:sz="4" w:space="0" w:color="auto"/>
                </w:tcBorders>
                <w:shd w:val="clear" w:color="000000" w:fill="FFFF00"/>
                <w:noWrap/>
                <w:vAlign w:val="center"/>
                <w:hideMark/>
              </w:tcPr>
            </w:tcPrChange>
          </w:tcPr>
          <w:p w14:paraId="28579980"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06" w:author="lenovo" w:date="2022-11-15T16:28:00Z"/>
                <w:rFonts w:ascii="Calibri" w:eastAsia="Times New Roman" w:hAnsi="Calibri" w:cs="Calibri"/>
                <w:color w:val="000000"/>
                <w:sz w:val="22"/>
                <w:szCs w:val="22"/>
                <w:bdr w:val="none" w:sz="0" w:space="0" w:color="auto"/>
              </w:rPr>
            </w:pPr>
            <w:ins w:id="207" w:author="lenovo" w:date="2022-11-15T16:28:00Z">
              <w:r w:rsidRPr="002A3E85">
                <w:rPr>
                  <w:rFonts w:ascii="Calibri" w:eastAsia="Times New Roman" w:hAnsi="Calibri" w:cs="Calibri"/>
                  <w:color w:val="000000"/>
                  <w:sz w:val="22"/>
                  <w:szCs w:val="22"/>
                  <w:bdr w:val="none" w:sz="0" w:space="0" w:color="auto"/>
                </w:rPr>
                <w:t>Azure Event Hub</w:t>
              </w:r>
            </w:ins>
          </w:p>
        </w:tc>
        <w:tc>
          <w:tcPr>
            <w:tcW w:w="1834" w:type="pct"/>
            <w:vMerge/>
            <w:tcBorders>
              <w:top w:val="nil"/>
              <w:left w:val="single" w:sz="4" w:space="0" w:color="auto"/>
              <w:bottom w:val="single" w:sz="4" w:space="0" w:color="000000"/>
              <w:right w:val="single" w:sz="4" w:space="0" w:color="auto"/>
            </w:tcBorders>
            <w:vAlign w:val="center"/>
            <w:hideMark/>
            <w:tcPrChange w:id="208" w:author="lenovo" w:date="2022-11-15T16:28:00Z">
              <w:tcPr>
                <w:tcW w:w="5920" w:type="dxa"/>
                <w:vMerge/>
                <w:tcBorders>
                  <w:top w:val="nil"/>
                  <w:left w:val="single" w:sz="4" w:space="0" w:color="auto"/>
                  <w:bottom w:val="single" w:sz="4" w:space="0" w:color="000000"/>
                  <w:right w:val="single" w:sz="4" w:space="0" w:color="auto"/>
                </w:tcBorders>
                <w:vAlign w:val="center"/>
                <w:hideMark/>
              </w:tcPr>
            </w:tcPrChange>
          </w:tcPr>
          <w:p w14:paraId="43A8970C"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209" w:author="lenovo" w:date="2022-11-15T16:28:00Z"/>
                <w:rFonts w:ascii="Calibri" w:eastAsia="Times New Roman" w:hAnsi="Calibri" w:cs="Calibri"/>
                <w:color w:val="000000"/>
                <w:sz w:val="22"/>
                <w:szCs w:val="22"/>
                <w:bdr w:val="none" w:sz="0" w:space="0" w:color="auto"/>
              </w:rPr>
            </w:pPr>
          </w:p>
        </w:tc>
      </w:tr>
      <w:tr w:rsidR="002A3E85" w:rsidRPr="002A3E85" w14:paraId="68AE3100" w14:textId="77777777" w:rsidTr="00E34AD5">
        <w:tblPrEx>
          <w:tblW w:w="5000" w:type="pct"/>
          <w:tblPrExChange w:id="210" w:author="lenovo" w:date="2022-11-15T16:28:00Z">
            <w:tblPrEx>
              <w:tblW w:w="19320" w:type="dxa"/>
              <w:tblInd w:w="93" w:type="dxa"/>
            </w:tblPrEx>
          </w:tblPrExChange>
        </w:tblPrEx>
        <w:trPr>
          <w:trHeight w:val="300"/>
          <w:ins w:id="211" w:author="lenovo" w:date="2022-11-15T16:28:00Z"/>
          <w:trPrChange w:id="212" w:author="lenovo" w:date="2022-11-15T16:28:00Z">
            <w:trPr>
              <w:gridBefore w:val="1"/>
              <w:trHeight w:val="300"/>
            </w:trPr>
          </w:trPrChange>
        </w:trPr>
        <w:tc>
          <w:tcPr>
            <w:tcW w:w="514" w:type="pct"/>
            <w:vMerge/>
            <w:tcBorders>
              <w:top w:val="nil"/>
              <w:left w:val="single" w:sz="4" w:space="0" w:color="auto"/>
              <w:bottom w:val="single" w:sz="4" w:space="0" w:color="auto"/>
              <w:right w:val="single" w:sz="4" w:space="0" w:color="auto"/>
            </w:tcBorders>
            <w:vAlign w:val="center"/>
            <w:hideMark/>
            <w:tcPrChange w:id="213" w:author="lenovo" w:date="2022-11-15T16:28:00Z">
              <w:tcPr>
                <w:tcW w:w="2520" w:type="dxa"/>
                <w:gridSpan w:val="2"/>
                <w:vMerge/>
                <w:tcBorders>
                  <w:top w:val="nil"/>
                  <w:left w:val="single" w:sz="4" w:space="0" w:color="auto"/>
                  <w:bottom w:val="single" w:sz="4" w:space="0" w:color="auto"/>
                  <w:right w:val="single" w:sz="4" w:space="0" w:color="auto"/>
                </w:tcBorders>
                <w:vAlign w:val="center"/>
                <w:hideMark/>
              </w:tcPr>
            </w:tcPrChange>
          </w:tcPr>
          <w:p w14:paraId="592F925E"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214"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noWrap/>
            <w:vAlign w:val="center"/>
            <w:hideMark/>
            <w:tcPrChange w:id="215" w:author="lenovo" w:date="2022-11-15T16:28:00Z">
              <w:tcPr>
                <w:tcW w:w="3280" w:type="dxa"/>
                <w:gridSpan w:val="4"/>
                <w:tcBorders>
                  <w:top w:val="nil"/>
                  <w:left w:val="nil"/>
                  <w:bottom w:val="single" w:sz="4" w:space="0" w:color="auto"/>
                  <w:right w:val="single" w:sz="4" w:space="0" w:color="auto"/>
                </w:tcBorders>
                <w:shd w:val="clear" w:color="000000" w:fill="FFFFFF"/>
                <w:noWrap/>
                <w:vAlign w:val="center"/>
                <w:hideMark/>
              </w:tcPr>
            </w:tcPrChange>
          </w:tcPr>
          <w:p w14:paraId="110EF545"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16" w:author="lenovo" w:date="2022-11-15T16:28:00Z"/>
                <w:rFonts w:ascii="Calibri" w:eastAsia="Times New Roman" w:hAnsi="Calibri" w:cs="Calibri"/>
                <w:color w:val="000000"/>
                <w:sz w:val="22"/>
                <w:szCs w:val="22"/>
                <w:bdr w:val="none" w:sz="0" w:space="0" w:color="auto"/>
              </w:rPr>
            </w:pPr>
            <w:ins w:id="217" w:author="lenovo" w:date="2022-11-15T16:28:00Z">
              <w:r w:rsidRPr="002A3E85">
                <w:rPr>
                  <w:rFonts w:ascii="Calibri" w:eastAsia="Times New Roman" w:hAnsi="Calibri" w:cs="Calibri"/>
                  <w:color w:val="000000"/>
                  <w:sz w:val="22"/>
                  <w:szCs w:val="22"/>
                  <w:bdr w:val="none" w:sz="0" w:space="0" w:color="auto"/>
                </w:rPr>
                <w:t> </w:t>
              </w:r>
            </w:ins>
          </w:p>
        </w:tc>
        <w:tc>
          <w:tcPr>
            <w:tcW w:w="487" w:type="pct"/>
            <w:tcBorders>
              <w:top w:val="nil"/>
              <w:left w:val="nil"/>
              <w:bottom w:val="single" w:sz="4" w:space="0" w:color="auto"/>
              <w:right w:val="single" w:sz="4" w:space="0" w:color="auto"/>
            </w:tcBorders>
            <w:shd w:val="clear" w:color="000000" w:fill="FFFFFF"/>
            <w:noWrap/>
            <w:vAlign w:val="center"/>
            <w:hideMark/>
            <w:tcPrChange w:id="218" w:author="lenovo" w:date="2022-11-15T16:28:00Z">
              <w:tcPr>
                <w:tcW w:w="2120" w:type="dxa"/>
                <w:tcBorders>
                  <w:top w:val="nil"/>
                  <w:left w:val="nil"/>
                  <w:bottom w:val="single" w:sz="4" w:space="0" w:color="auto"/>
                  <w:right w:val="single" w:sz="4" w:space="0" w:color="auto"/>
                </w:tcBorders>
                <w:shd w:val="clear" w:color="000000" w:fill="FFFFFF"/>
                <w:noWrap/>
                <w:vAlign w:val="center"/>
                <w:hideMark/>
              </w:tcPr>
            </w:tcPrChange>
          </w:tcPr>
          <w:p w14:paraId="05E418BC"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19" w:author="lenovo" w:date="2022-11-15T16:28:00Z"/>
                <w:rFonts w:ascii="Calibri" w:eastAsia="Times New Roman" w:hAnsi="Calibri" w:cs="Calibri"/>
                <w:color w:val="000000"/>
                <w:sz w:val="22"/>
                <w:szCs w:val="22"/>
                <w:bdr w:val="none" w:sz="0" w:space="0" w:color="auto"/>
              </w:rPr>
            </w:pPr>
            <w:ins w:id="220"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FF00"/>
            <w:noWrap/>
            <w:vAlign w:val="center"/>
            <w:hideMark/>
            <w:tcPrChange w:id="221" w:author="lenovo" w:date="2022-11-15T16:28:00Z">
              <w:tcPr>
                <w:tcW w:w="5480" w:type="dxa"/>
                <w:gridSpan w:val="2"/>
                <w:tcBorders>
                  <w:top w:val="nil"/>
                  <w:left w:val="nil"/>
                  <w:bottom w:val="single" w:sz="4" w:space="0" w:color="auto"/>
                  <w:right w:val="single" w:sz="4" w:space="0" w:color="auto"/>
                </w:tcBorders>
                <w:shd w:val="clear" w:color="000000" w:fill="FFFF00"/>
                <w:noWrap/>
                <w:vAlign w:val="center"/>
                <w:hideMark/>
              </w:tcPr>
            </w:tcPrChange>
          </w:tcPr>
          <w:p w14:paraId="1A958E69"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22" w:author="lenovo" w:date="2022-11-15T16:28:00Z"/>
                <w:rFonts w:ascii="Calibri" w:eastAsia="Times New Roman" w:hAnsi="Calibri" w:cs="Calibri"/>
                <w:color w:val="000000"/>
                <w:sz w:val="22"/>
                <w:szCs w:val="22"/>
                <w:bdr w:val="none" w:sz="0" w:space="0" w:color="auto"/>
              </w:rPr>
            </w:pPr>
            <w:ins w:id="223" w:author="lenovo" w:date="2022-11-15T16:28:00Z">
              <w:r w:rsidRPr="002A3E85">
                <w:rPr>
                  <w:rFonts w:ascii="Calibri" w:eastAsia="Times New Roman" w:hAnsi="Calibri" w:cs="Calibri"/>
                  <w:color w:val="000000"/>
                  <w:sz w:val="22"/>
                  <w:szCs w:val="22"/>
                  <w:bdr w:val="none" w:sz="0" w:space="0" w:color="auto"/>
                </w:rPr>
                <w:t>Azure SQL Database</w:t>
              </w:r>
            </w:ins>
          </w:p>
        </w:tc>
        <w:tc>
          <w:tcPr>
            <w:tcW w:w="1834" w:type="pct"/>
            <w:tcBorders>
              <w:top w:val="nil"/>
              <w:left w:val="nil"/>
              <w:bottom w:val="single" w:sz="4" w:space="0" w:color="auto"/>
              <w:right w:val="single" w:sz="4" w:space="0" w:color="auto"/>
            </w:tcBorders>
            <w:shd w:val="clear" w:color="auto" w:fill="auto"/>
            <w:noWrap/>
            <w:vAlign w:val="center"/>
            <w:hideMark/>
            <w:tcPrChange w:id="224" w:author="lenovo" w:date="2022-11-15T16:28:00Z">
              <w:tcPr>
                <w:tcW w:w="5920" w:type="dxa"/>
                <w:tcBorders>
                  <w:top w:val="nil"/>
                  <w:left w:val="nil"/>
                  <w:bottom w:val="single" w:sz="4" w:space="0" w:color="auto"/>
                  <w:right w:val="single" w:sz="4" w:space="0" w:color="auto"/>
                </w:tcBorders>
                <w:shd w:val="clear" w:color="auto" w:fill="auto"/>
                <w:noWrap/>
                <w:vAlign w:val="center"/>
                <w:hideMark/>
              </w:tcPr>
            </w:tcPrChange>
          </w:tcPr>
          <w:p w14:paraId="768508C4"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25" w:author="lenovo" w:date="2022-11-15T16:28:00Z"/>
                <w:rFonts w:ascii="Calibri" w:eastAsia="Times New Roman" w:hAnsi="Calibri" w:cs="Calibri"/>
                <w:color w:val="000000"/>
                <w:sz w:val="22"/>
                <w:szCs w:val="22"/>
                <w:bdr w:val="none" w:sz="0" w:space="0" w:color="auto"/>
              </w:rPr>
            </w:pPr>
            <w:ins w:id="226" w:author="lenovo" w:date="2022-11-15T16:28:00Z">
              <w:r w:rsidRPr="002A3E85">
                <w:rPr>
                  <w:rFonts w:ascii="Calibri" w:eastAsia="Times New Roman" w:hAnsi="Calibri" w:cs="Calibri"/>
                  <w:color w:val="000000"/>
                  <w:sz w:val="22"/>
                  <w:szCs w:val="22"/>
                  <w:bdr w:val="none" w:sz="0" w:space="0" w:color="auto"/>
                </w:rPr>
                <w:t>Azure SQL Database - SD2</w:t>
              </w:r>
            </w:ins>
          </w:p>
        </w:tc>
      </w:tr>
      <w:tr w:rsidR="002A3E85" w:rsidRPr="002A3E85" w14:paraId="3D40B3A0" w14:textId="77777777" w:rsidTr="00E34AD5">
        <w:tblPrEx>
          <w:tblW w:w="5000" w:type="pct"/>
          <w:tblPrExChange w:id="227" w:author="lenovo" w:date="2022-11-15T16:28:00Z">
            <w:tblPrEx>
              <w:tblW w:w="19320" w:type="dxa"/>
              <w:tblInd w:w="93" w:type="dxa"/>
            </w:tblPrEx>
          </w:tblPrExChange>
        </w:tblPrEx>
        <w:trPr>
          <w:trHeight w:val="300"/>
          <w:ins w:id="228" w:author="lenovo" w:date="2022-11-15T16:28:00Z"/>
          <w:trPrChange w:id="229" w:author="lenovo" w:date="2022-11-15T16:28:00Z">
            <w:trPr>
              <w:gridBefore w:val="1"/>
              <w:trHeight w:val="300"/>
            </w:trPr>
          </w:trPrChange>
        </w:trPr>
        <w:tc>
          <w:tcPr>
            <w:tcW w:w="514" w:type="pct"/>
            <w:vMerge/>
            <w:tcBorders>
              <w:top w:val="nil"/>
              <w:left w:val="single" w:sz="4" w:space="0" w:color="auto"/>
              <w:bottom w:val="single" w:sz="4" w:space="0" w:color="auto"/>
              <w:right w:val="single" w:sz="4" w:space="0" w:color="auto"/>
            </w:tcBorders>
            <w:vAlign w:val="center"/>
            <w:hideMark/>
            <w:tcPrChange w:id="230" w:author="lenovo" w:date="2022-11-15T16:28:00Z">
              <w:tcPr>
                <w:tcW w:w="2520" w:type="dxa"/>
                <w:gridSpan w:val="2"/>
                <w:vMerge/>
                <w:tcBorders>
                  <w:top w:val="nil"/>
                  <w:left w:val="single" w:sz="4" w:space="0" w:color="auto"/>
                  <w:bottom w:val="single" w:sz="4" w:space="0" w:color="auto"/>
                  <w:right w:val="single" w:sz="4" w:space="0" w:color="auto"/>
                </w:tcBorders>
                <w:vAlign w:val="center"/>
                <w:hideMark/>
              </w:tcPr>
            </w:tcPrChange>
          </w:tcPr>
          <w:p w14:paraId="7D9AB91E"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231"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noWrap/>
            <w:vAlign w:val="center"/>
            <w:hideMark/>
            <w:tcPrChange w:id="232" w:author="lenovo" w:date="2022-11-15T16:28:00Z">
              <w:tcPr>
                <w:tcW w:w="3280" w:type="dxa"/>
                <w:gridSpan w:val="4"/>
                <w:tcBorders>
                  <w:top w:val="nil"/>
                  <w:left w:val="nil"/>
                  <w:bottom w:val="single" w:sz="4" w:space="0" w:color="auto"/>
                  <w:right w:val="single" w:sz="4" w:space="0" w:color="auto"/>
                </w:tcBorders>
                <w:shd w:val="clear" w:color="000000" w:fill="FFFFFF"/>
                <w:noWrap/>
                <w:vAlign w:val="center"/>
                <w:hideMark/>
              </w:tcPr>
            </w:tcPrChange>
          </w:tcPr>
          <w:p w14:paraId="33BCB839"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33" w:author="lenovo" w:date="2022-11-15T16:28:00Z"/>
                <w:rFonts w:ascii="Calibri" w:eastAsia="Times New Roman" w:hAnsi="Calibri" w:cs="Calibri"/>
                <w:color w:val="000000"/>
                <w:sz w:val="22"/>
                <w:szCs w:val="22"/>
                <w:bdr w:val="none" w:sz="0" w:space="0" w:color="auto"/>
              </w:rPr>
            </w:pPr>
            <w:ins w:id="234" w:author="lenovo" w:date="2022-11-15T16:28:00Z">
              <w:r w:rsidRPr="002A3E85">
                <w:rPr>
                  <w:rFonts w:ascii="Calibri" w:eastAsia="Times New Roman" w:hAnsi="Calibri" w:cs="Calibri"/>
                  <w:color w:val="000000"/>
                  <w:sz w:val="22"/>
                  <w:szCs w:val="22"/>
                  <w:bdr w:val="none" w:sz="0" w:space="0" w:color="auto"/>
                </w:rPr>
                <w:t> </w:t>
              </w:r>
            </w:ins>
          </w:p>
        </w:tc>
        <w:tc>
          <w:tcPr>
            <w:tcW w:w="487" w:type="pct"/>
            <w:tcBorders>
              <w:top w:val="nil"/>
              <w:left w:val="nil"/>
              <w:bottom w:val="single" w:sz="4" w:space="0" w:color="auto"/>
              <w:right w:val="single" w:sz="4" w:space="0" w:color="auto"/>
            </w:tcBorders>
            <w:shd w:val="clear" w:color="000000" w:fill="FFFFFF"/>
            <w:noWrap/>
            <w:vAlign w:val="center"/>
            <w:hideMark/>
            <w:tcPrChange w:id="235" w:author="lenovo" w:date="2022-11-15T16:28:00Z">
              <w:tcPr>
                <w:tcW w:w="2120" w:type="dxa"/>
                <w:tcBorders>
                  <w:top w:val="nil"/>
                  <w:left w:val="nil"/>
                  <w:bottom w:val="single" w:sz="4" w:space="0" w:color="auto"/>
                  <w:right w:val="single" w:sz="4" w:space="0" w:color="auto"/>
                </w:tcBorders>
                <w:shd w:val="clear" w:color="000000" w:fill="FFFFFF"/>
                <w:noWrap/>
                <w:vAlign w:val="center"/>
                <w:hideMark/>
              </w:tcPr>
            </w:tcPrChange>
          </w:tcPr>
          <w:p w14:paraId="69F43427"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36" w:author="lenovo" w:date="2022-11-15T16:28:00Z"/>
                <w:rFonts w:ascii="Calibri" w:eastAsia="Times New Roman" w:hAnsi="Calibri" w:cs="Calibri"/>
                <w:color w:val="000000"/>
                <w:sz w:val="22"/>
                <w:szCs w:val="22"/>
                <w:bdr w:val="none" w:sz="0" w:space="0" w:color="auto"/>
              </w:rPr>
            </w:pPr>
            <w:ins w:id="237"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FF00"/>
            <w:noWrap/>
            <w:vAlign w:val="center"/>
            <w:hideMark/>
            <w:tcPrChange w:id="238" w:author="lenovo" w:date="2022-11-15T16:28:00Z">
              <w:tcPr>
                <w:tcW w:w="5480" w:type="dxa"/>
                <w:gridSpan w:val="2"/>
                <w:tcBorders>
                  <w:top w:val="nil"/>
                  <w:left w:val="nil"/>
                  <w:bottom w:val="single" w:sz="4" w:space="0" w:color="auto"/>
                  <w:right w:val="single" w:sz="4" w:space="0" w:color="auto"/>
                </w:tcBorders>
                <w:shd w:val="clear" w:color="000000" w:fill="FFFF00"/>
                <w:noWrap/>
                <w:vAlign w:val="center"/>
                <w:hideMark/>
              </w:tcPr>
            </w:tcPrChange>
          </w:tcPr>
          <w:p w14:paraId="5881A704"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39" w:author="lenovo" w:date="2022-11-15T16:28:00Z"/>
                <w:rFonts w:ascii="Calibri" w:eastAsia="Times New Roman" w:hAnsi="Calibri" w:cs="Calibri"/>
                <w:color w:val="000000"/>
                <w:sz w:val="22"/>
                <w:szCs w:val="22"/>
                <w:bdr w:val="none" w:sz="0" w:space="0" w:color="auto"/>
              </w:rPr>
            </w:pPr>
            <w:ins w:id="240" w:author="lenovo" w:date="2022-11-15T16:28:00Z">
              <w:r w:rsidRPr="002A3E85">
                <w:rPr>
                  <w:rFonts w:ascii="Calibri" w:eastAsia="Times New Roman" w:hAnsi="Calibri" w:cs="Calibri"/>
                  <w:color w:val="000000"/>
                  <w:sz w:val="22"/>
                  <w:szCs w:val="22"/>
                  <w:bdr w:val="none" w:sz="0" w:space="0" w:color="auto"/>
                </w:rPr>
                <w:t>Azure Cosmos DB</w:t>
              </w:r>
            </w:ins>
          </w:p>
        </w:tc>
        <w:tc>
          <w:tcPr>
            <w:tcW w:w="1834" w:type="pct"/>
            <w:tcBorders>
              <w:top w:val="nil"/>
              <w:left w:val="nil"/>
              <w:bottom w:val="single" w:sz="4" w:space="0" w:color="auto"/>
              <w:right w:val="single" w:sz="4" w:space="0" w:color="auto"/>
            </w:tcBorders>
            <w:shd w:val="clear" w:color="auto" w:fill="auto"/>
            <w:noWrap/>
            <w:vAlign w:val="center"/>
            <w:hideMark/>
            <w:tcPrChange w:id="241" w:author="lenovo" w:date="2022-11-15T16:28:00Z">
              <w:tcPr>
                <w:tcW w:w="5920" w:type="dxa"/>
                <w:tcBorders>
                  <w:top w:val="nil"/>
                  <w:left w:val="nil"/>
                  <w:bottom w:val="single" w:sz="4" w:space="0" w:color="auto"/>
                  <w:right w:val="single" w:sz="4" w:space="0" w:color="auto"/>
                </w:tcBorders>
                <w:shd w:val="clear" w:color="auto" w:fill="auto"/>
                <w:noWrap/>
                <w:vAlign w:val="center"/>
                <w:hideMark/>
              </w:tcPr>
            </w:tcPrChange>
          </w:tcPr>
          <w:p w14:paraId="00F11F0C"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42" w:author="lenovo" w:date="2022-11-15T16:28:00Z"/>
                <w:rFonts w:ascii="Calibri" w:eastAsia="Times New Roman" w:hAnsi="Calibri" w:cs="Calibri"/>
                <w:color w:val="000000"/>
                <w:sz w:val="22"/>
                <w:szCs w:val="22"/>
                <w:bdr w:val="none" w:sz="0" w:space="0" w:color="auto"/>
              </w:rPr>
            </w:pPr>
            <w:ins w:id="243" w:author="lenovo" w:date="2022-11-15T16:28:00Z">
              <w:r w:rsidRPr="002A3E85">
                <w:rPr>
                  <w:rFonts w:ascii="Calibri" w:eastAsia="Times New Roman" w:hAnsi="Calibri" w:cs="Calibri"/>
                  <w:color w:val="000000"/>
                  <w:sz w:val="22"/>
                  <w:szCs w:val="22"/>
                  <w:bdr w:val="none" w:sz="0" w:space="0" w:color="auto"/>
                </w:rPr>
                <w:t>Azure Cosmos DB - SD2</w:t>
              </w:r>
            </w:ins>
          </w:p>
        </w:tc>
      </w:tr>
      <w:tr w:rsidR="002A3E85" w:rsidRPr="002A3E85" w14:paraId="669A9772" w14:textId="77777777" w:rsidTr="00E34AD5">
        <w:tblPrEx>
          <w:tblW w:w="5000" w:type="pct"/>
          <w:tblPrExChange w:id="244" w:author="lenovo" w:date="2022-11-15T16:28:00Z">
            <w:tblPrEx>
              <w:tblW w:w="19320" w:type="dxa"/>
              <w:tblInd w:w="93" w:type="dxa"/>
            </w:tblPrEx>
          </w:tblPrExChange>
        </w:tblPrEx>
        <w:trPr>
          <w:trHeight w:val="300"/>
          <w:ins w:id="245" w:author="lenovo" w:date="2022-11-15T16:28:00Z"/>
          <w:trPrChange w:id="246" w:author="lenovo" w:date="2022-11-15T16:28:00Z">
            <w:trPr>
              <w:gridBefore w:val="1"/>
              <w:trHeight w:val="300"/>
            </w:trPr>
          </w:trPrChange>
        </w:trPr>
        <w:tc>
          <w:tcPr>
            <w:tcW w:w="514" w:type="pct"/>
            <w:vMerge/>
            <w:tcBorders>
              <w:top w:val="nil"/>
              <w:left w:val="single" w:sz="4" w:space="0" w:color="auto"/>
              <w:bottom w:val="single" w:sz="4" w:space="0" w:color="auto"/>
              <w:right w:val="single" w:sz="4" w:space="0" w:color="auto"/>
            </w:tcBorders>
            <w:vAlign w:val="center"/>
            <w:hideMark/>
            <w:tcPrChange w:id="247" w:author="lenovo" w:date="2022-11-15T16:28:00Z">
              <w:tcPr>
                <w:tcW w:w="2520" w:type="dxa"/>
                <w:gridSpan w:val="2"/>
                <w:vMerge/>
                <w:tcBorders>
                  <w:top w:val="nil"/>
                  <w:left w:val="single" w:sz="4" w:space="0" w:color="auto"/>
                  <w:bottom w:val="single" w:sz="4" w:space="0" w:color="auto"/>
                  <w:right w:val="single" w:sz="4" w:space="0" w:color="auto"/>
                </w:tcBorders>
                <w:vAlign w:val="center"/>
                <w:hideMark/>
              </w:tcPr>
            </w:tcPrChange>
          </w:tcPr>
          <w:p w14:paraId="7637D7AA"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248"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noWrap/>
            <w:vAlign w:val="center"/>
            <w:hideMark/>
            <w:tcPrChange w:id="249" w:author="lenovo" w:date="2022-11-15T16:28:00Z">
              <w:tcPr>
                <w:tcW w:w="3280" w:type="dxa"/>
                <w:gridSpan w:val="4"/>
                <w:tcBorders>
                  <w:top w:val="nil"/>
                  <w:left w:val="nil"/>
                  <w:bottom w:val="single" w:sz="4" w:space="0" w:color="auto"/>
                  <w:right w:val="single" w:sz="4" w:space="0" w:color="auto"/>
                </w:tcBorders>
                <w:shd w:val="clear" w:color="000000" w:fill="FFFFFF"/>
                <w:noWrap/>
                <w:vAlign w:val="center"/>
                <w:hideMark/>
              </w:tcPr>
            </w:tcPrChange>
          </w:tcPr>
          <w:p w14:paraId="5759988E"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50" w:author="lenovo" w:date="2022-11-15T16:28:00Z"/>
                <w:rFonts w:ascii="Calibri" w:eastAsia="Times New Roman" w:hAnsi="Calibri" w:cs="Calibri"/>
                <w:color w:val="000000"/>
                <w:sz w:val="22"/>
                <w:szCs w:val="22"/>
                <w:bdr w:val="none" w:sz="0" w:space="0" w:color="auto"/>
              </w:rPr>
            </w:pPr>
            <w:ins w:id="251" w:author="lenovo" w:date="2022-11-15T16:28:00Z">
              <w:r w:rsidRPr="002A3E85">
                <w:rPr>
                  <w:rFonts w:ascii="Calibri" w:eastAsia="Times New Roman" w:hAnsi="Calibri" w:cs="Calibri"/>
                  <w:color w:val="000000"/>
                  <w:sz w:val="22"/>
                  <w:szCs w:val="22"/>
                  <w:bdr w:val="none" w:sz="0" w:space="0" w:color="auto"/>
                </w:rPr>
                <w:t> </w:t>
              </w:r>
            </w:ins>
          </w:p>
        </w:tc>
        <w:tc>
          <w:tcPr>
            <w:tcW w:w="487" w:type="pct"/>
            <w:tcBorders>
              <w:top w:val="nil"/>
              <w:left w:val="nil"/>
              <w:bottom w:val="single" w:sz="4" w:space="0" w:color="auto"/>
              <w:right w:val="single" w:sz="4" w:space="0" w:color="auto"/>
            </w:tcBorders>
            <w:shd w:val="clear" w:color="000000" w:fill="FFFFFF"/>
            <w:noWrap/>
            <w:vAlign w:val="center"/>
            <w:hideMark/>
            <w:tcPrChange w:id="252" w:author="lenovo" w:date="2022-11-15T16:28:00Z">
              <w:tcPr>
                <w:tcW w:w="2120" w:type="dxa"/>
                <w:tcBorders>
                  <w:top w:val="nil"/>
                  <w:left w:val="nil"/>
                  <w:bottom w:val="single" w:sz="4" w:space="0" w:color="auto"/>
                  <w:right w:val="single" w:sz="4" w:space="0" w:color="auto"/>
                </w:tcBorders>
                <w:shd w:val="clear" w:color="000000" w:fill="FFFFFF"/>
                <w:noWrap/>
                <w:vAlign w:val="center"/>
                <w:hideMark/>
              </w:tcPr>
            </w:tcPrChange>
          </w:tcPr>
          <w:p w14:paraId="233E6CE9"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53" w:author="lenovo" w:date="2022-11-15T16:28:00Z"/>
                <w:rFonts w:ascii="Calibri" w:eastAsia="Times New Roman" w:hAnsi="Calibri" w:cs="Calibri"/>
                <w:color w:val="000000"/>
                <w:sz w:val="22"/>
                <w:szCs w:val="22"/>
                <w:bdr w:val="none" w:sz="0" w:space="0" w:color="auto"/>
              </w:rPr>
            </w:pPr>
            <w:ins w:id="254"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C000"/>
            <w:noWrap/>
            <w:vAlign w:val="center"/>
            <w:hideMark/>
            <w:tcPrChange w:id="255" w:author="lenovo" w:date="2022-11-15T16:28:00Z">
              <w:tcPr>
                <w:tcW w:w="5480" w:type="dxa"/>
                <w:gridSpan w:val="2"/>
                <w:tcBorders>
                  <w:top w:val="nil"/>
                  <w:left w:val="nil"/>
                  <w:bottom w:val="single" w:sz="4" w:space="0" w:color="auto"/>
                  <w:right w:val="single" w:sz="4" w:space="0" w:color="auto"/>
                </w:tcBorders>
                <w:shd w:val="clear" w:color="000000" w:fill="FFC000"/>
                <w:noWrap/>
                <w:vAlign w:val="center"/>
                <w:hideMark/>
              </w:tcPr>
            </w:tcPrChange>
          </w:tcPr>
          <w:p w14:paraId="2CE4DAA5"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56" w:author="lenovo" w:date="2022-11-15T16:28:00Z"/>
                <w:rFonts w:ascii="Calibri" w:eastAsia="Times New Roman" w:hAnsi="Calibri" w:cs="Calibri"/>
                <w:color w:val="000000"/>
                <w:sz w:val="22"/>
                <w:szCs w:val="22"/>
                <w:bdr w:val="none" w:sz="0" w:space="0" w:color="auto"/>
              </w:rPr>
            </w:pPr>
            <w:ins w:id="257"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RedisCache</w:t>
              </w:r>
              <w:proofErr w:type="spellEnd"/>
            </w:ins>
          </w:p>
        </w:tc>
        <w:tc>
          <w:tcPr>
            <w:tcW w:w="1834" w:type="pct"/>
            <w:tcBorders>
              <w:top w:val="nil"/>
              <w:left w:val="nil"/>
              <w:bottom w:val="single" w:sz="4" w:space="0" w:color="auto"/>
              <w:right w:val="single" w:sz="4" w:space="0" w:color="auto"/>
            </w:tcBorders>
            <w:shd w:val="clear" w:color="auto" w:fill="auto"/>
            <w:noWrap/>
            <w:vAlign w:val="center"/>
            <w:hideMark/>
            <w:tcPrChange w:id="258" w:author="lenovo" w:date="2022-11-15T16:28:00Z">
              <w:tcPr>
                <w:tcW w:w="5920" w:type="dxa"/>
                <w:tcBorders>
                  <w:top w:val="nil"/>
                  <w:left w:val="nil"/>
                  <w:bottom w:val="single" w:sz="4" w:space="0" w:color="auto"/>
                  <w:right w:val="single" w:sz="4" w:space="0" w:color="auto"/>
                </w:tcBorders>
                <w:shd w:val="clear" w:color="auto" w:fill="auto"/>
                <w:noWrap/>
                <w:vAlign w:val="center"/>
                <w:hideMark/>
              </w:tcPr>
            </w:tcPrChange>
          </w:tcPr>
          <w:p w14:paraId="62A4C807"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59" w:author="lenovo" w:date="2022-11-15T16:28:00Z"/>
                <w:rFonts w:ascii="Calibri" w:eastAsia="Times New Roman" w:hAnsi="Calibri" w:cs="Calibri"/>
                <w:color w:val="000000"/>
                <w:sz w:val="22"/>
                <w:szCs w:val="22"/>
                <w:bdr w:val="none" w:sz="0" w:space="0" w:color="auto"/>
              </w:rPr>
            </w:pPr>
            <w:ins w:id="260"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RedisCache</w:t>
              </w:r>
              <w:proofErr w:type="spellEnd"/>
              <w:r w:rsidRPr="002A3E85">
                <w:rPr>
                  <w:rFonts w:ascii="Calibri" w:eastAsia="Times New Roman" w:hAnsi="Calibri" w:cs="Calibri"/>
                  <w:color w:val="000000"/>
                  <w:sz w:val="22"/>
                  <w:szCs w:val="22"/>
                  <w:bdr w:val="none" w:sz="0" w:space="0" w:color="auto"/>
                </w:rPr>
                <w:t xml:space="preserve"> - SD2</w:t>
              </w:r>
            </w:ins>
          </w:p>
        </w:tc>
      </w:tr>
      <w:tr w:rsidR="002A3E85" w:rsidRPr="002A3E85" w14:paraId="02536282" w14:textId="77777777" w:rsidTr="00E34AD5">
        <w:tblPrEx>
          <w:tblW w:w="5000" w:type="pct"/>
          <w:tblPrExChange w:id="261" w:author="lenovo" w:date="2022-11-15T16:28:00Z">
            <w:tblPrEx>
              <w:tblW w:w="19320" w:type="dxa"/>
              <w:tblInd w:w="93" w:type="dxa"/>
            </w:tblPrEx>
          </w:tblPrExChange>
        </w:tblPrEx>
        <w:trPr>
          <w:trHeight w:val="300"/>
          <w:ins w:id="262" w:author="lenovo" w:date="2022-11-15T16:28:00Z"/>
          <w:trPrChange w:id="263" w:author="lenovo" w:date="2022-11-15T16:28:00Z">
            <w:trPr>
              <w:gridBefore w:val="1"/>
              <w:trHeight w:val="300"/>
            </w:trPr>
          </w:trPrChange>
        </w:trPr>
        <w:tc>
          <w:tcPr>
            <w:tcW w:w="514" w:type="pct"/>
            <w:vMerge/>
            <w:tcBorders>
              <w:top w:val="nil"/>
              <w:left w:val="single" w:sz="4" w:space="0" w:color="auto"/>
              <w:bottom w:val="single" w:sz="4" w:space="0" w:color="auto"/>
              <w:right w:val="single" w:sz="4" w:space="0" w:color="auto"/>
            </w:tcBorders>
            <w:vAlign w:val="center"/>
            <w:hideMark/>
            <w:tcPrChange w:id="264" w:author="lenovo" w:date="2022-11-15T16:28:00Z">
              <w:tcPr>
                <w:tcW w:w="2520" w:type="dxa"/>
                <w:gridSpan w:val="2"/>
                <w:vMerge/>
                <w:tcBorders>
                  <w:top w:val="nil"/>
                  <w:left w:val="single" w:sz="4" w:space="0" w:color="auto"/>
                  <w:bottom w:val="single" w:sz="4" w:space="0" w:color="auto"/>
                  <w:right w:val="single" w:sz="4" w:space="0" w:color="auto"/>
                </w:tcBorders>
                <w:vAlign w:val="center"/>
                <w:hideMark/>
              </w:tcPr>
            </w:tcPrChange>
          </w:tcPr>
          <w:p w14:paraId="53B0E7A0"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265"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noWrap/>
            <w:vAlign w:val="center"/>
            <w:hideMark/>
            <w:tcPrChange w:id="266" w:author="lenovo" w:date="2022-11-15T16:28:00Z">
              <w:tcPr>
                <w:tcW w:w="3280" w:type="dxa"/>
                <w:gridSpan w:val="4"/>
                <w:tcBorders>
                  <w:top w:val="nil"/>
                  <w:left w:val="nil"/>
                  <w:bottom w:val="single" w:sz="4" w:space="0" w:color="auto"/>
                  <w:right w:val="single" w:sz="4" w:space="0" w:color="auto"/>
                </w:tcBorders>
                <w:shd w:val="clear" w:color="000000" w:fill="FFFFFF"/>
                <w:noWrap/>
                <w:vAlign w:val="center"/>
                <w:hideMark/>
              </w:tcPr>
            </w:tcPrChange>
          </w:tcPr>
          <w:p w14:paraId="44B2BE97"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67" w:author="lenovo" w:date="2022-11-15T16:28:00Z"/>
                <w:rFonts w:ascii="Calibri" w:eastAsia="Times New Roman" w:hAnsi="Calibri" w:cs="Calibri"/>
                <w:color w:val="000000"/>
                <w:sz w:val="22"/>
                <w:szCs w:val="22"/>
                <w:bdr w:val="none" w:sz="0" w:space="0" w:color="auto"/>
              </w:rPr>
            </w:pPr>
            <w:ins w:id="268" w:author="lenovo" w:date="2022-11-15T16:28:00Z">
              <w:r w:rsidRPr="002A3E85">
                <w:rPr>
                  <w:rFonts w:ascii="Calibri" w:eastAsia="Times New Roman" w:hAnsi="Calibri" w:cs="Calibri"/>
                  <w:color w:val="000000"/>
                  <w:sz w:val="22"/>
                  <w:szCs w:val="22"/>
                  <w:bdr w:val="none" w:sz="0" w:space="0" w:color="auto"/>
                </w:rPr>
                <w:t>Storage</w:t>
              </w:r>
            </w:ins>
          </w:p>
        </w:tc>
        <w:tc>
          <w:tcPr>
            <w:tcW w:w="487" w:type="pct"/>
            <w:tcBorders>
              <w:top w:val="nil"/>
              <w:left w:val="nil"/>
              <w:bottom w:val="single" w:sz="4" w:space="0" w:color="auto"/>
              <w:right w:val="single" w:sz="4" w:space="0" w:color="auto"/>
            </w:tcBorders>
            <w:shd w:val="clear" w:color="000000" w:fill="FFFFFF"/>
            <w:noWrap/>
            <w:vAlign w:val="center"/>
            <w:hideMark/>
            <w:tcPrChange w:id="269" w:author="lenovo" w:date="2022-11-15T16:28:00Z">
              <w:tcPr>
                <w:tcW w:w="2120" w:type="dxa"/>
                <w:tcBorders>
                  <w:top w:val="nil"/>
                  <w:left w:val="nil"/>
                  <w:bottom w:val="single" w:sz="4" w:space="0" w:color="auto"/>
                  <w:right w:val="single" w:sz="4" w:space="0" w:color="auto"/>
                </w:tcBorders>
                <w:shd w:val="clear" w:color="000000" w:fill="FFFFFF"/>
                <w:noWrap/>
                <w:vAlign w:val="center"/>
                <w:hideMark/>
              </w:tcPr>
            </w:tcPrChange>
          </w:tcPr>
          <w:p w14:paraId="18467C0D"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70" w:author="lenovo" w:date="2022-11-15T16:28:00Z"/>
                <w:rFonts w:ascii="Calibri" w:eastAsia="Times New Roman" w:hAnsi="Calibri" w:cs="Calibri"/>
                <w:color w:val="000000"/>
                <w:sz w:val="22"/>
                <w:szCs w:val="22"/>
                <w:bdr w:val="none" w:sz="0" w:space="0" w:color="auto"/>
              </w:rPr>
            </w:pPr>
            <w:ins w:id="271"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FF00"/>
            <w:noWrap/>
            <w:vAlign w:val="center"/>
            <w:hideMark/>
            <w:tcPrChange w:id="272" w:author="lenovo" w:date="2022-11-15T16:28:00Z">
              <w:tcPr>
                <w:tcW w:w="5480" w:type="dxa"/>
                <w:gridSpan w:val="2"/>
                <w:tcBorders>
                  <w:top w:val="nil"/>
                  <w:left w:val="nil"/>
                  <w:bottom w:val="single" w:sz="4" w:space="0" w:color="auto"/>
                  <w:right w:val="single" w:sz="4" w:space="0" w:color="auto"/>
                </w:tcBorders>
                <w:shd w:val="clear" w:color="000000" w:fill="FFFF00"/>
                <w:noWrap/>
                <w:vAlign w:val="center"/>
                <w:hideMark/>
              </w:tcPr>
            </w:tcPrChange>
          </w:tcPr>
          <w:p w14:paraId="6311C65A"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73" w:author="lenovo" w:date="2022-11-15T16:28:00Z"/>
                <w:rFonts w:ascii="Calibri" w:eastAsia="Times New Roman" w:hAnsi="Calibri" w:cs="Calibri"/>
                <w:color w:val="000000"/>
                <w:sz w:val="22"/>
                <w:szCs w:val="22"/>
                <w:bdr w:val="none" w:sz="0" w:space="0" w:color="auto"/>
              </w:rPr>
            </w:pPr>
            <w:ins w:id="274" w:author="lenovo" w:date="2022-11-15T16:28:00Z">
              <w:r w:rsidRPr="002A3E85">
                <w:rPr>
                  <w:rFonts w:ascii="Calibri" w:eastAsia="Times New Roman" w:hAnsi="Calibri" w:cs="Calibri"/>
                  <w:color w:val="000000"/>
                  <w:sz w:val="22"/>
                  <w:szCs w:val="22"/>
                  <w:bdr w:val="none" w:sz="0" w:space="0" w:color="auto"/>
                </w:rPr>
                <w:t>Azure Blob Storage</w:t>
              </w:r>
            </w:ins>
          </w:p>
        </w:tc>
        <w:tc>
          <w:tcPr>
            <w:tcW w:w="1834" w:type="pct"/>
            <w:tcBorders>
              <w:top w:val="nil"/>
              <w:left w:val="nil"/>
              <w:bottom w:val="single" w:sz="4" w:space="0" w:color="auto"/>
              <w:right w:val="single" w:sz="4" w:space="0" w:color="auto"/>
            </w:tcBorders>
            <w:shd w:val="clear" w:color="auto" w:fill="auto"/>
            <w:noWrap/>
            <w:vAlign w:val="center"/>
            <w:hideMark/>
            <w:tcPrChange w:id="275" w:author="lenovo" w:date="2022-11-15T16:28:00Z">
              <w:tcPr>
                <w:tcW w:w="5920" w:type="dxa"/>
                <w:tcBorders>
                  <w:top w:val="nil"/>
                  <w:left w:val="nil"/>
                  <w:bottom w:val="single" w:sz="4" w:space="0" w:color="auto"/>
                  <w:right w:val="single" w:sz="4" w:space="0" w:color="auto"/>
                </w:tcBorders>
                <w:shd w:val="clear" w:color="auto" w:fill="auto"/>
                <w:noWrap/>
                <w:vAlign w:val="center"/>
                <w:hideMark/>
              </w:tcPr>
            </w:tcPrChange>
          </w:tcPr>
          <w:p w14:paraId="3BF35D69"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76" w:author="lenovo" w:date="2022-11-15T16:28:00Z"/>
                <w:rFonts w:ascii="Calibri" w:eastAsia="Times New Roman" w:hAnsi="Calibri" w:cs="Calibri"/>
                <w:color w:val="000000"/>
                <w:sz w:val="22"/>
                <w:szCs w:val="22"/>
                <w:bdr w:val="none" w:sz="0" w:space="0" w:color="auto"/>
              </w:rPr>
            </w:pPr>
            <w:ins w:id="277" w:author="lenovo" w:date="2022-11-15T16:28:00Z">
              <w:r w:rsidRPr="002A3E85">
                <w:rPr>
                  <w:rFonts w:ascii="Calibri" w:eastAsia="Times New Roman" w:hAnsi="Calibri" w:cs="Calibri"/>
                  <w:color w:val="000000"/>
                  <w:sz w:val="22"/>
                  <w:szCs w:val="22"/>
                  <w:bdr w:val="none" w:sz="0" w:space="0" w:color="auto"/>
                </w:rPr>
                <w:t>Azure Blob Storage - SD2</w:t>
              </w:r>
            </w:ins>
          </w:p>
        </w:tc>
      </w:tr>
      <w:tr w:rsidR="002A3E85" w:rsidRPr="002A3E85" w14:paraId="5963845D" w14:textId="77777777" w:rsidTr="00E34AD5">
        <w:tblPrEx>
          <w:tblW w:w="5000" w:type="pct"/>
          <w:tblPrExChange w:id="278" w:author="lenovo" w:date="2022-11-15T16:28:00Z">
            <w:tblPrEx>
              <w:tblW w:w="19320" w:type="dxa"/>
              <w:tblInd w:w="93" w:type="dxa"/>
            </w:tblPrEx>
          </w:tblPrExChange>
        </w:tblPrEx>
        <w:trPr>
          <w:trHeight w:val="300"/>
          <w:ins w:id="279" w:author="lenovo" w:date="2022-11-15T16:28:00Z"/>
          <w:trPrChange w:id="280" w:author="lenovo" w:date="2022-11-15T16:28:00Z">
            <w:trPr>
              <w:gridBefore w:val="1"/>
              <w:trHeight w:val="300"/>
            </w:trPr>
          </w:trPrChange>
        </w:trPr>
        <w:tc>
          <w:tcPr>
            <w:tcW w:w="514" w:type="pct"/>
            <w:vMerge/>
            <w:tcBorders>
              <w:top w:val="nil"/>
              <w:left w:val="single" w:sz="4" w:space="0" w:color="auto"/>
              <w:bottom w:val="single" w:sz="4" w:space="0" w:color="auto"/>
              <w:right w:val="single" w:sz="4" w:space="0" w:color="auto"/>
            </w:tcBorders>
            <w:vAlign w:val="center"/>
            <w:hideMark/>
            <w:tcPrChange w:id="281" w:author="lenovo" w:date="2022-11-15T16:28:00Z">
              <w:tcPr>
                <w:tcW w:w="2520" w:type="dxa"/>
                <w:gridSpan w:val="2"/>
                <w:vMerge/>
                <w:tcBorders>
                  <w:top w:val="nil"/>
                  <w:left w:val="single" w:sz="4" w:space="0" w:color="auto"/>
                  <w:bottom w:val="single" w:sz="4" w:space="0" w:color="auto"/>
                  <w:right w:val="single" w:sz="4" w:space="0" w:color="auto"/>
                </w:tcBorders>
                <w:vAlign w:val="center"/>
                <w:hideMark/>
              </w:tcPr>
            </w:tcPrChange>
          </w:tcPr>
          <w:p w14:paraId="53F6D524"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282"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noWrap/>
            <w:vAlign w:val="center"/>
            <w:hideMark/>
            <w:tcPrChange w:id="283" w:author="lenovo" w:date="2022-11-15T16:28:00Z">
              <w:tcPr>
                <w:tcW w:w="3280" w:type="dxa"/>
                <w:gridSpan w:val="4"/>
                <w:tcBorders>
                  <w:top w:val="nil"/>
                  <w:left w:val="nil"/>
                  <w:bottom w:val="single" w:sz="4" w:space="0" w:color="auto"/>
                  <w:right w:val="single" w:sz="4" w:space="0" w:color="auto"/>
                </w:tcBorders>
                <w:shd w:val="clear" w:color="000000" w:fill="FFFFFF"/>
                <w:noWrap/>
                <w:vAlign w:val="center"/>
                <w:hideMark/>
              </w:tcPr>
            </w:tcPrChange>
          </w:tcPr>
          <w:p w14:paraId="3F5B9D99"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84" w:author="lenovo" w:date="2022-11-15T16:28:00Z"/>
                <w:rFonts w:ascii="Calibri" w:eastAsia="Times New Roman" w:hAnsi="Calibri" w:cs="Calibri"/>
                <w:color w:val="000000"/>
                <w:sz w:val="22"/>
                <w:szCs w:val="22"/>
                <w:bdr w:val="none" w:sz="0" w:space="0" w:color="auto"/>
              </w:rPr>
            </w:pPr>
            <w:ins w:id="285" w:author="lenovo" w:date="2022-11-15T16:28:00Z">
              <w:r w:rsidRPr="002A3E85">
                <w:rPr>
                  <w:rFonts w:ascii="Calibri" w:eastAsia="Times New Roman" w:hAnsi="Calibri" w:cs="Calibri"/>
                  <w:color w:val="000000"/>
                  <w:sz w:val="22"/>
                  <w:szCs w:val="22"/>
                  <w:bdr w:val="none" w:sz="0" w:space="0" w:color="auto"/>
                </w:rPr>
                <w:t>Identity and Compliance</w:t>
              </w:r>
            </w:ins>
          </w:p>
        </w:tc>
        <w:tc>
          <w:tcPr>
            <w:tcW w:w="487" w:type="pct"/>
            <w:tcBorders>
              <w:top w:val="nil"/>
              <w:left w:val="nil"/>
              <w:bottom w:val="single" w:sz="4" w:space="0" w:color="auto"/>
              <w:right w:val="single" w:sz="4" w:space="0" w:color="auto"/>
            </w:tcBorders>
            <w:shd w:val="clear" w:color="000000" w:fill="FFFFFF"/>
            <w:noWrap/>
            <w:vAlign w:val="center"/>
            <w:hideMark/>
            <w:tcPrChange w:id="286" w:author="lenovo" w:date="2022-11-15T16:28:00Z">
              <w:tcPr>
                <w:tcW w:w="2120" w:type="dxa"/>
                <w:tcBorders>
                  <w:top w:val="nil"/>
                  <w:left w:val="nil"/>
                  <w:bottom w:val="single" w:sz="4" w:space="0" w:color="auto"/>
                  <w:right w:val="single" w:sz="4" w:space="0" w:color="auto"/>
                </w:tcBorders>
                <w:shd w:val="clear" w:color="000000" w:fill="FFFFFF"/>
                <w:noWrap/>
                <w:vAlign w:val="center"/>
                <w:hideMark/>
              </w:tcPr>
            </w:tcPrChange>
          </w:tcPr>
          <w:p w14:paraId="38B9C70E"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87" w:author="lenovo" w:date="2022-11-15T16:28:00Z"/>
                <w:rFonts w:ascii="Calibri" w:eastAsia="Times New Roman" w:hAnsi="Calibri" w:cs="Calibri"/>
                <w:color w:val="000000"/>
                <w:sz w:val="22"/>
                <w:szCs w:val="22"/>
                <w:bdr w:val="none" w:sz="0" w:space="0" w:color="auto"/>
              </w:rPr>
            </w:pPr>
            <w:ins w:id="288"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C000"/>
            <w:noWrap/>
            <w:vAlign w:val="center"/>
            <w:hideMark/>
            <w:tcPrChange w:id="289" w:author="lenovo" w:date="2022-11-15T16:28:00Z">
              <w:tcPr>
                <w:tcW w:w="5480" w:type="dxa"/>
                <w:gridSpan w:val="2"/>
                <w:tcBorders>
                  <w:top w:val="nil"/>
                  <w:left w:val="nil"/>
                  <w:bottom w:val="single" w:sz="4" w:space="0" w:color="auto"/>
                  <w:right w:val="single" w:sz="4" w:space="0" w:color="auto"/>
                </w:tcBorders>
                <w:shd w:val="clear" w:color="000000" w:fill="FFC000"/>
                <w:noWrap/>
                <w:vAlign w:val="center"/>
                <w:hideMark/>
              </w:tcPr>
            </w:tcPrChange>
          </w:tcPr>
          <w:p w14:paraId="4A164112"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90" w:author="lenovo" w:date="2022-11-15T16:28:00Z"/>
                <w:rFonts w:ascii="Calibri" w:eastAsia="Times New Roman" w:hAnsi="Calibri" w:cs="Calibri"/>
                <w:color w:val="000000"/>
                <w:sz w:val="22"/>
                <w:szCs w:val="22"/>
                <w:bdr w:val="none" w:sz="0" w:space="0" w:color="auto"/>
              </w:rPr>
            </w:pPr>
            <w:ins w:id="291" w:author="lenovo" w:date="2022-11-15T16:28:00Z">
              <w:r w:rsidRPr="002A3E85">
                <w:rPr>
                  <w:rFonts w:ascii="Calibri" w:eastAsia="Times New Roman" w:hAnsi="Calibri" w:cs="Calibri"/>
                  <w:color w:val="000000"/>
                  <w:sz w:val="22"/>
                  <w:szCs w:val="22"/>
                  <w:bdr w:val="none" w:sz="0" w:space="0" w:color="auto"/>
                </w:rPr>
                <w:t>AAD (app registration, SSO integration)</w:t>
              </w:r>
            </w:ins>
          </w:p>
        </w:tc>
        <w:tc>
          <w:tcPr>
            <w:tcW w:w="1834" w:type="pct"/>
            <w:tcBorders>
              <w:top w:val="nil"/>
              <w:left w:val="nil"/>
              <w:bottom w:val="single" w:sz="4" w:space="0" w:color="auto"/>
              <w:right w:val="single" w:sz="4" w:space="0" w:color="auto"/>
            </w:tcBorders>
            <w:shd w:val="clear" w:color="auto" w:fill="auto"/>
            <w:noWrap/>
            <w:vAlign w:val="center"/>
            <w:hideMark/>
            <w:tcPrChange w:id="292" w:author="lenovo" w:date="2022-11-15T16:28:00Z">
              <w:tcPr>
                <w:tcW w:w="5920" w:type="dxa"/>
                <w:tcBorders>
                  <w:top w:val="nil"/>
                  <w:left w:val="nil"/>
                  <w:bottom w:val="single" w:sz="4" w:space="0" w:color="auto"/>
                  <w:right w:val="single" w:sz="4" w:space="0" w:color="auto"/>
                </w:tcBorders>
                <w:shd w:val="clear" w:color="auto" w:fill="auto"/>
                <w:noWrap/>
                <w:vAlign w:val="center"/>
                <w:hideMark/>
              </w:tcPr>
            </w:tcPrChange>
          </w:tcPr>
          <w:p w14:paraId="52CB3956"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293" w:author="lenovo" w:date="2022-11-15T16:28:00Z"/>
                <w:rFonts w:ascii="Calibri" w:eastAsia="Times New Roman" w:hAnsi="Calibri" w:cs="Calibri"/>
                <w:sz w:val="20"/>
                <w:szCs w:val="20"/>
                <w:bdr w:val="none" w:sz="0" w:space="0" w:color="auto"/>
              </w:rPr>
            </w:pPr>
            <w:ins w:id="294" w:author="lenovo" w:date="2022-11-15T16:28:00Z">
              <w:r w:rsidRPr="002A3E85">
                <w:rPr>
                  <w:rFonts w:ascii="Calibri" w:eastAsia="Times New Roman" w:hAnsi="Calibri" w:cs="Calibri"/>
                  <w:sz w:val="20"/>
                  <w:szCs w:val="20"/>
                  <w:bdr w:val="none" w:sz="0" w:space="0" w:color="auto"/>
                </w:rPr>
                <w:t>Azure Active Directory &amp; SSO - Fundamentals</w:t>
              </w:r>
            </w:ins>
          </w:p>
        </w:tc>
      </w:tr>
      <w:tr w:rsidR="002A3E85" w:rsidRPr="002A3E85" w14:paraId="03ED41DC" w14:textId="77777777" w:rsidTr="00E34AD5">
        <w:tblPrEx>
          <w:tblW w:w="5000" w:type="pct"/>
          <w:tblPrExChange w:id="295" w:author="lenovo" w:date="2022-11-15T16:28:00Z">
            <w:tblPrEx>
              <w:tblW w:w="19320" w:type="dxa"/>
              <w:tblInd w:w="93" w:type="dxa"/>
            </w:tblPrEx>
          </w:tblPrExChange>
        </w:tblPrEx>
        <w:trPr>
          <w:trHeight w:val="300"/>
          <w:ins w:id="296" w:author="lenovo" w:date="2022-11-15T16:28:00Z"/>
          <w:trPrChange w:id="297" w:author="lenovo" w:date="2022-11-15T16:28:00Z">
            <w:trPr>
              <w:gridBefore w:val="1"/>
              <w:trHeight w:val="300"/>
            </w:trPr>
          </w:trPrChange>
        </w:trPr>
        <w:tc>
          <w:tcPr>
            <w:tcW w:w="514" w:type="pct"/>
            <w:vMerge/>
            <w:tcBorders>
              <w:top w:val="nil"/>
              <w:left w:val="single" w:sz="4" w:space="0" w:color="auto"/>
              <w:bottom w:val="single" w:sz="4" w:space="0" w:color="auto"/>
              <w:right w:val="single" w:sz="4" w:space="0" w:color="auto"/>
            </w:tcBorders>
            <w:vAlign w:val="center"/>
            <w:hideMark/>
            <w:tcPrChange w:id="298" w:author="lenovo" w:date="2022-11-15T16:28:00Z">
              <w:tcPr>
                <w:tcW w:w="2520" w:type="dxa"/>
                <w:gridSpan w:val="2"/>
                <w:vMerge/>
                <w:tcBorders>
                  <w:top w:val="nil"/>
                  <w:left w:val="single" w:sz="4" w:space="0" w:color="auto"/>
                  <w:bottom w:val="single" w:sz="4" w:space="0" w:color="auto"/>
                  <w:right w:val="single" w:sz="4" w:space="0" w:color="auto"/>
                </w:tcBorders>
                <w:vAlign w:val="center"/>
                <w:hideMark/>
              </w:tcPr>
            </w:tcPrChange>
          </w:tcPr>
          <w:p w14:paraId="59D9C1BE"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299"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noWrap/>
            <w:vAlign w:val="center"/>
            <w:hideMark/>
            <w:tcPrChange w:id="300" w:author="lenovo" w:date="2022-11-15T16:28:00Z">
              <w:tcPr>
                <w:tcW w:w="3280" w:type="dxa"/>
                <w:gridSpan w:val="4"/>
                <w:tcBorders>
                  <w:top w:val="nil"/>
                  <w:left w:val="nil"/>
                  <w:bottom w:val="single" w:sz="4" w:space="0" w:color="auto"/>
                  <w:right w:val="single" w:sz="4" w:space="0" w:color="auto"/>
                </w:tcBorders>
                <w:shd w:val="clear" w:color="000000" w:fill="FFFFFF"/>
                <w:noWrap/>
                <w:vAlign w:val="center"/>
                <w:hideMark/>
              </w:tcPr>
            </w:tcPrChange>
          </w:tcPr>
          <w:p w14:paraId="11EA8DB0"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01" w:author="lenovo" w:date="2022-11-15T16:28:00Z"/>
                <w:rFonts w:ascii="Calibri" w:eastAsia="Times New Roman" w:hAnsi="Calibri" w:cs="Calibri"/>
                <w:color w:val="000000"/>
                <w:sz w:val="22"/>
                <w:szCs w:val="22"/>
                <w:bdr w:val="none" w:sz="0" w:space="0" w:color="auto"/>
              </w:rPr>
            </w:pPr>
            <w:ins w:id="302" w:author="lenovo" w:date="2022-11-15T16:28:00Z">
              <w:r w:rsidRPr="002A3E85">
                <w:rPr>
                  <w:rFonts w:ascii="Calibri" w:eastAsia="Times New Roman" w:hAnsi="Calibri" w:cs="Calibri"/>
                  <w:color w:val="000000"/>
                  <w:sz w:val="22"/>
                  <w:szCs w:val="22"/>
                  <w:bdr w:val="none" w:sz="0" w:space="0" w:color="auto"/>
                </w:rPr>
                <w:t>Content Delivery</w:t>
              </w:r>
            </w:ins>
          </w:p>
        </w:tc>
        <w:tc>
          <w:tcPr>
            <w:tcW w:w="487" w:type="pct"/>
            <w:tcBorders>
              <w:top w:val="nil"/>
              <w:left w:val="nil"/>
              <w:bottom w:val="single" w:sz="4" w:space="0" w:color="auto"/>
              <w:right w:val="single" w:sz="4" w:space="0" w:color="auto"/>
            </w:tcBorders>
            <w:shd w:val="clear" w:color="000000" w:fill="FFFFFF"/>
            <w:noWrap/>
            <w:vAlign w:val="center"/>
            <w:hideMark/>
            <w:tcPrChange w:id="303" w:author="lenovo" w:date="2022-11-15T16:28:00Z">
              <w:tcPr>
                <w:tcW w:w="2120" w:type="dxa"/>
                <w:tcBorders>
                  <w:top w:val="nil"/>
                  <w:left w:val="nil"/>
                  <w:bottom w:val="single" w:sz="4" w:space="0" w:color="auto"/>
                  <w:right w:val="single" w:sz="4" w:space="0" w:color="auto"/>
                </w:tcBorders>
                <w:shd w:val="clear" w:color="000000" w:fill="FFFFFF"/>
                <w:noWrap/>
                <w:vAlign w:val="center"/>
                <w:hideMark/>
              </w:tcPr>
            </w:tcPrChange>
          </w:tcPr>
          <w:p w14:paraId="6E4A4F7C"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04" w:author="lenovo" w:date="2022-11-15T16:28:00Z"/>
                <w:rFonts w:ascii="Calibri" w:eastAsia="Times New Roman" w:hAnsi="Calibri" w:cs="Calibri"/>
                <w:color w:val="000000"/>
                <w:sz w:val="22"/>
                <w:szCs w:val="22"/>
                <w:bdr w:val="none" w:sz="0" w:space="0" w:color="auto"/>
              </w:rPr>
            </w:pPr>
            <w:ins w:id="305"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FF00"/>
            <w:noWrap/>
            <w:vAlign w:val="center"/>
            <w:hideMark/>
            <w:tcPrChange w:id="306" w:author="lenovo" w:date="2022-11-15T16:28:00Z">
              <w:tcPr>
                <w:tcW w:w="5480" w:type="dxa"/>
                <w:gridSpan w:val="2"/>
                <w:tcBorders>
                  <w:top w:val="nil"/>
                  <w:left w:val="nil"/>
                  <w:bottom w:val="single" w:sz="4" w:space="0" w:color="auto"/>
                  <w:right w:val="single" w:sz="4" w:space="0" w:color="auto"/>
                </w:tcBorders>
                <w:shd w:val="clear" w:color="000000" w:fill="FFFF00"/>
                <w:noWrap/>
                <w:vAlign w:val="center"/>
                <w:hideMark/>
              </w:tcPr>
            </w:tcPrChange>
          </w:tcPr>
          <w:p w14:paraId="33D82AE1"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07" w:author="lenovo" w:date="2022-11-15T16:28:00Z"/>
                <w:rFonts w:ascii="Calibri" w:eastAsia="Times New Roman" w:hAnsi="Calibri" w:cs="Calibri"/>
                <w:color w:val="000000"/>
                <w:sz w:val="22"/>
                <w:szCs w:val="22"/>
                <w:bdr w:val="none" w:sz="0" w:space="0" w:color="auto"/>
              </w:rPr>
            </w:pPr>
            <w:ins w:id="308" w:author="lenovo" w:date="2022-11-15T16:28:00Z">
              <w:r w:rsidRPr="002A3E85">
                <w:rPr>
                  <w:rFonts w:ascii="Calibri" w:eastAsia="Times New Roman" w:hAnsi="Calibri" w:cs="Calibri"/>
                  <w:color w:val="000000"/>
                  <w:sz w:val="22"/>
                  <w:szCs w:val="22"/>
                  <w:bdr w:val="none" w:sz="0" w:space="0" w:color="auto"/>
                </w:rPr>
                <w:t>Azure API Gateway</w:t>
              </w:r>
            </w:ins>
          </w:p>
        </w:tc>
        <w:tc>
          <w:tcPr>
            <w:tcW w:w="1834" w:type="pct"/>
            <w:tcBorders>
              <w:top w:val="nil"/>
              <w:left w:val="nil"/>
              <w:bottom w:val="single" w:sz="4" w:space="0" w:color="auto"/>
              <w:right w:val="single" w:sz="4" w:space="0" w:color="auto"/>
            </w:tcBorders>
            <w:shd w:val="clear" w:color="auto" w:fill="auto"/>
            <w:noWrap/>
            <w:vAlign w:val="center"/>
            <w:hideMark/>
            <w:tcPrChange w:id="309" w:author="lenovo" w:date="2022-11-15T16:28:00Z">
              <w:tcPr>
                <w:tcW w:w="5920" w:type="dxa"/>
                <w:tcBorders>
                  <w:top w:val="nil"/>
                  <w:left w:val="nil"/>
                  <w:bottom w:val="single" w:sz="4" w:space="0" w:color="auto"/>
                  <w:right w:val="single" w:sz="4" w:space="0" w:color="auto"/>
                </w:tcBorders>
                <w:shd w:val="clear" w:color="auto" w:fill="auto"/>
                <w:noWrap/>
                <w:vAlign w:val="center"/>
                <w:hideMark/>
              </w:tcPr>
            </w:tcPrChange>
          </w:tcPr>
          <w:p w14:paraId="06F1C3B2"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10" w:author="lenovo" w:date="2022-11-15T16:28:00Z"/>
                <w:rFonts w:ascii="Calibri" w:eastAsia="Times New Roman" w:hAnsi="Calibri" w:cs="Calibri"/>
                <w:sz w:val="20"/>
                <w:szCs w:val="20"/>
                <w:bdr w:val="none" w:sz="0" w:space="0" w:color="auto"/>
              </w:rPr>
            </w:pPr>
            <w:ins w:id="311" w:author="lenovo" w:date="2022-11-15T16:28:00Z">
              <w:r w:rsidRPr="002A3E85">
                <w:rPr>
                  <w:rFonts w:ascii="Calibri" w:eastAsia="Times New Roman" w:hAnsi="Calibri" w:cs="Calibri"/>
                  <w:sz w:val="20"/>
                  <w:szCs w:val="20"/>
                  <w:bdr w:val="none" w:sz="0" w:space="0" w:color="auto"/>
                </w:rPr>
                <w:t>Azure API Gateway - Fundamentals</w:t>
              </w:r>
            </w:ins>
          </w:p>
        </w:tc>
      </w:tr>
      <w:tr w:rsidR="002A3E85" w:rsidRPr="002A3E85" w14:paraId="4F5C6ABD" w14:textId="77777777" w:rsidTr="00E34AD5">
        <w:tblPrEx>
          <w:tblW w:w="5000" w:type="pct"/>
          <w:tblPrExChange w:id="312" w:author="lenovo" w:date="2022-11-15T16:28:00Z">
            <w:tblPrEx>
              <w:tblW w:w="19320" w:type="dxa"/>
              <w:tblInd w:w="93" w:type="dxa"/>
            </w:tblPrEx>
          </w:tblPrExChange>
        </w:tblPrEx>
        <w:trPr>
          <w:trHeight w:val="300"/>
          <w:ins w:id="313" w:author="lenovo" w:date="2022-11-15T16:28:00Z"/>
          <w:trPrChange w:id="314" w:author="lenovo" w:date="2022-11-15T16:28:00Z">
            <w:trPr>
              <w:gridBefore w:val="1"/>
              <w:trHeight w:val="300"/>
            </w:trPr>
          </w:trPrChange>
        </w:trPr>
        <w:tc>
          <w:tcPr>
            <w:tcW w:w="514" w:type="pct"/>
            <w:vMerge/>
            <w:tcBorders>
              <w:top w:val="nil"/>
              <w:left w:val="single" w:sz="4" w:space="0" w:color="auto"/>
              <w:bottom w:val="single" w:sz="4" w:space="0" w:color="auto"/>
              <w:right w:val="single" w:sz="4" w:space="0" w:color="auto"/>
            </w:tcBorders>
            <w:vAlign w:val="center"/>
            <w:hideMark/>
            <w:tcPrChange w:id="315" w:author="lenovo" w:date="2022-11-15T16:28:00Z">
              <w:tcPr>
                <w:tcW w:w="2520" w:type="dxa"/>
                <w:gridSpan w:val="2"/>
                <w:vMerge/>
                <w:tcBorders>
                  <w:top w:val="nil"/>
                  <w:left w:val="single" w:sz="4" w:space="0" w:color="auto"/>
                  <w:bottom w:val="single" w:sz="4" w:space="0" w:color="auto"/>
                  <w:right w:val="single" w:sz="4" w:space="0" w:color="auto"/>
                </w:tcBorders>
                <w:vAlign w:val="center"/>
                <w:hideMark/>
              </w:tcPr>
            </w:tcPrChange>
          </w:tcPr>
          <w:p w14:paraId="40043F42"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316"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noWrap/>
            <w:vAlign w:val="center"/>
            <w:hideMark/>
            <w:tcPrChange w:id="317" w:author="lenovo" w:date="2022-11-15T16:28:00Z">
              <w:tcPr>
                <w:tcW w:w="3280" w:type="dxa"/>
                <w:gridSpan w:val="4"/>
                <w:tcBorders>
                  <w:top w:val="nil"/>
                  <w:left w:val="nil"/>
                  <w:bottom w:val="single" w:sz="4" w:space="0" w:color="auto"/>
                  <w:right w:val="single" w:sz="4" w:space="0" w:color="auto"/>
                </w:tcBorders>
                <w:shd w:val="clear" w:color="000000" w:fill="FFFFFF"/>
                <w:noWrap/>
                <w:vAlign w:val="center"/>
                <w:hideMark/>
              </w:tcPr>
            </w:tcPrChange>
          </w:tcPr>
          <w:p w14:paraId="7DFB9280"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18" w:author="lenovo" w:date="2022-11-15T16:28:00Z"/>
                <w:rFonts w:ascii="Calibri" w:eastAsia="Times New Roman" w:hAnsi="Calibri" w:cs="Calibri"/>
                <w:color w:val="000000"/>
                <w:sz w:val="22"/>
                <w:szCs w:val="22"/>
                <w:bdr w:val="none" w:sz="0" w:space="0" w:color="auto"/>
              </w:rPr>
            </w:pPr>
            <w:ins w:id="319" w:author="lenovo" w:date="2022-11-15T16:28:00Z">
              <w:r w:rsidRPr="002A3E85">
                <w:rPr>
                  <w:rFonts w:ascii="Calibri" w:eastAsia="Times New Roman" w:hAnsi="Calibri" w:cs="Calibri"/>
                  <w:color w:val="000000"/>
                  <w:sz w:val="22"/>
                  <w:szCs w:val="22"/>
                  <w:bdr w:val="none" w:sz="0" w:space="0" w:color="auto"/>
                </w:rPr>
                <w:t>Networking</w:t>
              </w:r>
            </w:ins>
          </w:p>
        </w:tc>
        <w:tc>
          <w:tcPr>
            <w:tcW w:w="487" w:type="pct"/>
            <w:tcBorders>
              <w:top w:val="nil"/>
              <w:left w:val="nil"/>
              <w:bottom w:val="single" w:sz="4" w:space="0" w:color="auto"/>
              <w:right w:val="single" w:sz="4" w:space="0" w:color="auto"/>
            </w:tcBorders>
            <w:shd w:val="clear" w:color="000000" w:fill="FFFFFF"/>
            <w:noWrap/>
            <w:vAlign w:val="center"/>
            <w:hideMark/>
            <w:tcPrChange w:id="320" w:author="lenovo" w:date="2022-11-15T16:28:00Z">
              <w:tcPr>
                <w:tcW w:w="2120" w:type="dxa"/>
                <w:tcBorders>
                  <w:top w:val="nil"/>
                  <w:left w:val="nil"/>
                  <w:bottom w:val="single" w:sz="4" w:space="0" w:color="auto"/>
                  <w:right w:val="single" w:sz="4" w:space="0" w:color="auto"/>
                </w:tcBorders>
                <w:shd w:val="clear" w:color="000000" w:fill="FFFFFF"/>
                <w:noWrap/>
                <w:vAlign w:val="center"/>
                <w:hideMark/>
              </w:tcPr>
            </w:tcPrChange>
          </w:tcPr>
          <w:p w14:paraId="37303C4D"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21" w:author="lenovo" w:date="2022-11-15T16:28:00Z"/>
                <w:rFonts w:ascii="Calibri" w:eastAsia="Times New Roman" w:hAnsi="Calibri" w:cs="Calibri"/>
                <w:color w:val="000000"/>
                <w:sz w:val="22"/>
                <w:szCs w:val="22"/>
                <w:bdr w:val="none" w:sz="0" w:space="0" w:color="auto"/>
              </w:rPr>
            </w:pPr>
            <w:ins w:id="322"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C000"/>
            <w:noWrap/>
            <w:vAlign w:val="center"/>
            <w:hideMark/>
            <w:tcPrChange w:id="323" w:author="lenovo" w:date="2022-11-15T16:28:00Z">
              <w:tcPr>
                <w:tcW w:w="5480" w:type="dxa"/>
                <w:gridSpan w:val="2"/>
                <w:tcBorders>
                  <w:top w:val="nil"/>
                  <w:left w:val="nil"/>
                  <w:bottom w:val="single" w:sz="4" w:space="0" w:color="auto"/>
                  <w:right w:val="single" w:sz="4" w:space="0" w:color="auto"/>
                </w:tcBorders>
                <w:shd w:val="clear" w:color="000000" w:fill="FFC000"/>
                <w:noWrap/>
                <w:vAlign w:val="center"/>
                <w:hideMark/>
              </w:tcPr>
            </w:tcPrChange>
          </w:tcPr>
          <w:p w14:paraId="50861CEE"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24" w:author="lenovo" w:date="2022-11-15T16:28:00Z"/>
                <w:rFonts w:ascii="Calibri" w:eastAsia="Times New Roman" w:hAnsi="Calibri" w:cs="Calibri"/>
                <w:color w:val="000000"/>
                <w:sz w:val="22"/>
                <w:szCs w:val="22"/>
                <w:bdr w:val="none" w:sz="0" w:space="0" w:color="auto"/>
              </w:rPr>
            </w:pPr>
            <w:ins w:id="325" w:author="lenovo" w:date="2022-11-15T16:28:00Z">
              <w:r w:rsidRPr="002A3E85">
                <w:rPr>
                  <w:rFonts w:ascii="Calibri" w:eastAsia="Times New Roman" w:hAnsi="Calibri" w:cs="Calibri"/>
                  <w:color w:val="000000"/>
                  <w:sz w:val="22"/>
                  <w:szCs w:val="22"/>
                  <w:bdr w:val="none" w:sz="0" w:space="0" w:color="auto"/>
                </w:rPr>
                <w:t>Azure Virtual Network</w:t>
              </w:r>
            </w:ins>
          </w:p>
        </w:tc>
        <w:tc>
          <w:tcPr>
            <w:tcW w:w="1834" w:type="pct"/>
            <w:tcBorders>
              <w:top w:val="nil"/>
              <w:left w:val="nil"/>
              <w:bottom w:val="single" w:sz="4" w:space="0" w:color="auto"/>
              <w:right w:val="single" w:sz="4" w:space="0" w:color="auto"/>
            </w:tcBorders>
            <w:shd w:val="clear" w:color="000000" w:fill="ED7D31"/>
            <w:noWrap/>
            <w:vAlign w:val="center"/>
            <w:hideMark/>
            <w:tcPrChange w:id="326" w:author="lenovo" w:date="2022-11-15T16:28:00Z">
              <w:tcPr>
                <w:tcW w:w="5920" w:type="dxa"/>
                <w:tcBorders>
                  <w:top w:val="nil"/>
                  <w:left w:val="nil"/>
                  <w:bottom w:val="single" w:sz="4" w:space="0" w:color="auto"/>
                  <w:right w:val="single" w:sz="4" w:space="0" w:color="auto"/>
                </w:tcBorders>
                <w:shd w:val="clear" w:color="000000" w:fill="ED7D31"/>
                <w:noWrap/>
                <w:vAlign w:val="center"/>
                <w:hideMark/>
              </w:tcPr>
            </w:tcPrChange>
          </w:tcPr>
          <w:p w14:paraId="4410B0D3"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27" w:author="lenovo" w:date="2022-11-15T16:28:00Z"/>
                <w:rFonts w:ascii="Calibri" w:eastAsia="Times New Roman" w:hAnsi="Calibri" w:cs="Calibri"/>
                <w:sz w:val="20"/>
                <w:szCs w:val="20"/>
                <w:bdr w:val="none" w:sz="0" w:space="0" w:color="auto"/>
              </w:rPr>
            </w:pPr>
            <w:ins w:id="328" w:author="lenovo" w:date="2022-11-15T16:28:00Z">
              <w:r w:rsidRPr="002A3E85">
                <w:rPr>
                  <w:rFonts w:ascii="Calibri" w:eastAsia="Times New Roman" w:hAnsi="Calibri" w:cs="Calibri"/>
                  <w:sz w:val="20"/>
                  <w:szCs w:val="20"/>
                  <w:bdr w:val="none" w:sz="0" w:space="0" w:color="auto"/>
                </w:rPr>
                <w:t>AZ-104: Microsoft Azure Administrator Full Course</w:t>
              </w:r>
            </w:ins>
          </w:p>
        </w:tc>
      </w:tr>
      <w:tr w:rsidR="002A3E85" w:rsidRPr="002A3E85" w14:paraId="1EA70122" w14:textId="77777777" w:rsidTr="00E34AD5">
        <w:tblPrEx>
          <w:tblW w:w="5000" w:type="pct"/>
          <w:tblPrExChange w:id="329" w:author="lenovo" w:date="2022-11-15T16:28:00Z">
            <w:tblPrEx>
              <w:tblW w:w="19320" w:type="dxa"/>
              <w:tblInd w:w="93" w:type="dxa"/>
            </w:tblPrEx>
          </w:tblPrExChange>
        </w:tblPrEx>
        <w:trPr>
          <w:trHeight w:val="300"/>
          <w:ins w:id="330" w:author="lenovo" w:date="2022-11-15T16:28:00Z"/>
          <w:trPrChange w:id="331" w:author="lenovo" w:date="2022-11-15T16:28:00Z">
            <w:trPr>
              <w:gridBefore w:val="1"/>
              <w:trHeight w:val="300"/>
            </w:trPr>
          </w:trPrChange>
        </w:trPr>
        <w:tc>
          <w:tcPr>
            <w:tcW w:w="514" w:type="pct"/>
            <w:vMerge/>
            <w:tcBorders>
              <w:top w:val="nil"/>
              <w:left w:val="single" w:sz="4" w:space="0" w:color="auto"/>
              <w:bottom w:val="single" w:sz="4" w:space="0" w:color="auto"/>
              <w:right w:val="single" w:sz="4" w:space="0" w:color="auto"/>
            </w:tcBorders>
            <w:vAlign w:val="center"/>
            <w:hideMark/>
            <w:tcPrChange w:id="332" w:author="lenovo" w:date="2022-11-15T16:28:00Z">
              <w:tcPr>
                <w:tcW w:w="2520" w:type="dxa"/>
                <w:gridSpan w:val="2"/>
                <w:vMerge/>
                <w:tcBorders>
                  <w:top w:val="nil"/>
                  <w:left w:val="single" w:sz="4" w:space="0" w:color="auto"/>
                  <w:bottom w:val="single" w:sz="4" w:space="0" w:color="auto"/>
                  <w:right w:val="single" w:sz="4" w:space="0" w:color="auto"/>
                </w:tcBorders>
                <w:vAlign w:val="center"/>
                <w:hideMark/>
              </w:tcPr>
            </w:tcPrChange>
          </w:tcPr>
          <w:p w14:paraId="2777B791"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333"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noWrap/>
            <w:vAlign w:val="center"/>
            <w:hideMark/>
            <w:tcPrChange w:id="334" w:author="lenovo" w:date="2022-11-15T16:28:00Z">
              <w:tcPr>
                <w:tcW w:w="3280" w:type="dxa"/>
                <w:gridSpan w:val="4"/>
                <w:tcBorders>
                  <w:top w:val="nil"/>
                  <w:left w:val="nil"/>
                  <w:bottom w:val="single" w:sz="4" w:space="0" w:color="auto"/>
                  <w:right w:val="single" w:sz="4" w:space="0" w:color="auto"/>
                </w:tcBorders>
                <w:shd w:val="clear" w:color="000000" w:fill="FFFFFF"/>
                <w:noWrap/>
                <w:vAlign w:val="center"/>
                <w:hideMark/>
              </w:tcPr>
            </w:tcPrChange>
          </w:tcPr>
          <w:p w14:paraId="36CA0686"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35" w:author="lenovo" w:date="2022-11-15T16:28:00Z"/>
                <w:rFonts w:ascii="Calibri" w:eastAsia="Times New Roman" w:hAnsi="Calibri" w:cs="Calibri"/>
                <w:color w:val="000000"/>
                <w:sz w:val="22"/>
                <w:szCs w:val="22"/>
                <w:bdr w:val="none" w:sz="0" w:space="0" w:color="auto"/>
              </w:rPr>
            </w:pPr>
            <w:ins w:id="336" w:author="lenovo" w:date="2022-11-15T16:28:00Z">
              <w:r w:rsidRPr="002A3E85">
                <w:rPr>
                  <w:rFonts w:ascii="Calibri" w:eastAsia="Times New Roman" w:hAnsi="Calibri" w:cs="Calibri"/>
                  <w:color w:val="000000"/>
                  <w:sz w:val="22"/>
                  <w:szCs w:val="22"/>
                  <w:bdr w:val="none" w:sz="0" w:space="0" w:color="auto"/>
                </w:rPr>
                <w:t>Management and Governance</w:t>
              </w:r>
            </w:ins>
          </w:p>
        </w:tc>
        <w:tc>
          <w:tcPr>
            <w:tcW w:w="487" w:type="pct"/>
            <w:tcBorders>
              <w:top w:val="nil"/>
              <w:left w:val="nil"/>
              <w:bottom w:val="single" w:sz="4" w:space="0" w:color="auto"/>
              <w:right w:val="single" w:sz="4" w:space="0" w:color="auto"/>
            </w:tcBorders>
            <w:shd w:val="clear" w:color="000000" w:fill="FFFFFF"/>
            <w:noWrap/>
            <w:vAlign w:val="center"/>
            <w:hideMark/>
            <w:tcPrChange w:id="337" w:author="lenovo" w:date="2022-11-15T16:28:00Z">
              <w:tcPr>
                <w:tcW w:w="2120" w:type="dxa"/>
                <w:tcBorders>
                  <w:top w:val="nil"/>
                  <w:left w:val="nil"/>
                  <w:bottom w:val="single" w:sz="4" w:space="0" w:color="auto"/>
                  <w:right w:val="single" w:sz="4" w:space="0" w:color="auto"/>
                </w:tcBorders>
                <w:shd w:val="clear" w:color="000000" w:fill="FFFFFF"/>
                <w:noWrap/>
                <w:vAlign w:val="center"/>
                <w:hideMark/>
              </w:tcPr>
            </w:tcPrChange>
          </w:tcPr>
          <w:p w14:paraId="7F691C24"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38" w:author="lenovo" w:date="2022-11-15T16:28:00Z"/>
                <w:rFonts w:ascii="Calibri" w:eastAsia="Times New Roman" w:hAnsi="Calibri" w:cs="Calibri"/>
                <w:color w:val="000000"/>
                <w:sz w:val="22"/>
                <w:szCs w:val="22"/>
                <w:bdr w:val="none" w:sz="0" w:space="0" w:color="auto"/>
              </w:rPr>
            </w:pPr>
            <w:ins w:id="339"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FF00"/>
            <w:noWrap/>
            <w:vAlign w:val="center"/>
            <w:hideMark/>
            <w:tcPrChange w:id="340" w:author="lenovo" w:date="2022-11-15T16:28:00Z">
              <w:tcPr>
                <w:tcW w:w="5480" w:type="dxa"/>
                <w:gridSpan w:val="2"/>
                <w:tcBorders>
                  <w:top w:val="nil"/>
                  <w:left w:val="nil"/>
                  <w:bottom w:val="single" w:sz="4" w:space="0" w:color="auto"/>
                  <w:right w:val="single" w:sz="4" w:space="0" w:color="auto"/>
                </w:tcBorders>
                <w:shd w:val="clear" w:color="000000" w:fill="FFFF00"/>
                <w:noWrap/>
                <w:vAlign w:val="center"/>
                <w:hideMark/>
              </w:tcPr>
            </w:tcPrChange>
          </w:tcPr>
          <w:p w14:paraId="7E698CA2"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41" w:author="lenovo" w:date="2022-11-15T16:28:00Z"/>
                <w:rFonts w:ascii="Calibri" w:eastAsia="Times New Roman" w:hAnsi="Calibri" w:cs="Calibri"/>
                <w:color w:val="000000"/>
                <w:sz w:val="22"/>
                <w:szCs w:val="22"/>
                <w:bdr w:val="none" w:sz="0" w:space="0" w:color="auto"/>
              </w:rPr>
            </w:pPr>
            <w:ins w:id="342" w:author="lenovo" w:date="2022-11-15T16:28:00Z">
              <w:r w:rsidRPr="002A3E85">
                <w:rPr>
                  <w:rFonts w:ascii="Calibri" w:eastAsia="Times New Roman" w:hAnsi="Calibri" w:cs="Calibri"/>
                  <w:color w:val="000000"/>
                  <w:sz w:val="22"/>
                  <w:szCs w:val="22"/>
                  <w:bdr w:val="none" w:sz="0" w:space="0" w:color="auto"/>
                </w:rPr>
                <w:t>Azure Application Insights</w:t>
              </w:r>
            </w:ins>
          </w:p>
        </w:tc>
        <w:tc>
          <w:tcPr>
            <w:tcW w:w="1834" w:type="pct"/>
            <w:tcBorders>
              <w:top w:val="nil"/>
              <w:left w:val="nil"/>
              <w:bottom w:val="single" w:sz="4" w:space="0" w:color="auto"/>
              <w:right w:val="single" w:sz="4" w:space="0" w:color="auto"/>
            </w:tcBorders>
            <w:shd w:val="clear" w:color="auto" w:fill="auto"/>
            <w:noWrap/>
            <w:vAlign w:val="center"/>
            <w:hideMark/>
            <w:tcPrChange w:id="343" w:author="lenovo" w:date="2022-11-15T16:28:00Z">
              <w:tcPr>
                <w:tcW w:w="5920" w:type="dxa"/>
                <w:tcBorders>
                  <w:top w:val="nil"/>
                  <w:left w:val="nil"/>
                  <w:bottom w:val="single" w:sz="4" w:space="0" w:color="auto"/>
                  <w:right w:val="single" w:sz="4" w:space="0" w:color="auto"/>
                </w:tcBorders>
                <w:shd w:val="clear" w:color="auto" w:fill="auto"/>
                <w:noWrap/>
                <w:vAlign w:val="center"/>
                <w:hideMark/>
              </w:tcPr>
            </w:tcPrChange>
          </w:tcPr>
          <w:p w14:paraId="324510EC"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44" w:author="lenovo" w:date="2022-11-15T16:28:00Z"/>
                <w:rFonts w:ascii="Calibri" w:eastAsia="Times New Roman" w:hAnsi="Calibri" w:cs="Calibri"/>
                <w:sz w:val="20"/>
                <w:szCs w:val="20"/>
                <w:bdr w:val="none" w:sz="0" w:space="0" w:color="auto"/>
              </w:rPr>
            </w:pPr>
            <w:ins w:id="345" w:author="lenovo" w:date="2022-11-15T16:28:00Z">
              <w:r w:rsidRPr="002A3E85">
                <w:rPr>
                  <w:rFonts w:ascii="Calibri" w:eastAsia="Times New Roman" w:hAnsi="Calibri" w:cs="Calibri"/>
                  <w:sz w:val="20"/>
                  <w:szCs w:val="20"/>
                  <w:bdr w:val="none" w:sz="0" w:space="0" w:color="auto"/>
                </w:rPr>
                <w:t>Azure Application Insights-SD1</w:t>
              </w:r>
            </w:ins>
          </w:p>
        </w:tc>
      </w:tr>
      <w:tr w:rsidR="002A3E85" w:rsidRPr="002A3E85" w14:paraId="1AB38831" w14:textId="77777777" w:rsidTr="00E34AD5">
        <w:tblPrEx>
          <w:tblW w:w="5000" w:type="pct"/>
          <w:tblPrExChange w:id="346" w:author="lenovo" w:date="2022-11-15T16:28:00Z">
            <w:tblPrEx>
              <w:tblW w:w="19320" w:type="dxa"/>
              <w:tblInd w:w="93" w:type="dxa"/>
            </w:tblPrEx>
          </w:tblPrExChange>
        </w:tblPrEx>
        <w:trPr>
          <w:trHeight w:val="300"/>
          <w:ins w:id="347" w:author="lenovo" w:date="2022-11-15T16:28:00Z"/>
          <w:trPrChange w:id="348" w:author="lenovo" w:date="2022-11-15T16:28:00Z">
            <w:trPr>
              <w:gridBefore w:val="1"/>
              <w:trHeight w:val="300"/>
            </w:trPr>
          </w:trPrChange>
        </w:trPr>
        <w:tc>
          <w:tcPr>
            <w:tcW w:w="514" w:type="pct"/>
            <w:vMerge/>
            <w:tcBorders>
              <w:top w:val="nil"/>
              <w:left w:val="single" w:sz="4" w:space="0" w:color="auto"/>
              <w:bottom w:val="single" w:sz="4" w:space="0" w:color="auto"/>
              <w:right w:val="single" w:sz="4" w:space="0" w:color="auto"/>
            </w:tcBorders>
            <w:vAlign w:val="center"/>
            <w:hideMark/>
            <w:tcPrChange w:id="349" w:author="lenovo" w:date="2022-11-15T16:28:00Z">
              <w:tcPr>
                <w:tcW w:w="2520" w:type="dxa"/>
                <w:gridSpan w:val="2"/>
                <w:vMerge/>
                <w:tcBorders>
                  <w:top w:val="nil"/>
                  <w:left w:val="single" w:sz="4" w:space="0" w:color="auto"/>
                  <w:bottom w:val="single" w:sz="4" w:space="0" w:color="auto"/>
                  <w:right w:val="single" w:sz="4" w:space="0" w:color="auto"/>
                </w:tcBorders>
                <w:vAlign w:val="center"/>
                <w:hideMark/>
              </w:tcPr>
            </w:tcPrChange>
          </w:tcPr>
          <w:p w14:paraId="07E32F33"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rPr>
                <w:ins w:id="350" w:author="lenovo" w:date="2022-11-15T16:28:00Z"/>
                <w:rFonts w:ascii="Calibri" w:eastAsia="Times New Roman" w:hAnsi="Calibri" w:cs="Calibri"/>
                <w:b/>
                <w:bCs/>
                <w:color w:val="000000"/>
                <w:sz w:val="22"/>
                <w:szCs w:val="22"/>
                <w:bdr w:val="none" w:sz="0" w:space="0" w:color="auto"/>
              </w:rPr>
            </w:pPr>
          </w:p>
        </w:tc>
        <w:tc>
          <w:tcPr>
            <w:tcW w:w="963" w:type="pct"/>
            <w:tcBorders>
              <w:top w:val="nil"/>
              <w:left w:val="nil"/>
              <w:bottom w:val="single" w:sz="4" w:space="0" w:color="auto"/>
              <w:right w:val="single" w:sz="4" w:space="0" w:color="auto"/>
            </w:tcBorders>
            <w:shd w:val="clear" w:color="000000" w:fill="FFFFFF"/>
            <w:noWrap/>
            <w:vAlign w:val="center"/>
            <w:hideMark/>
            <w:tcPrChange w:id="351" w:author="lenovo" w:date="2022-11-15T16:28:00Z">
              <w:tcPr>
                <w:tcW w:w="3280" w:type="dxa"/>
                <w:gridSpan w:val="4"/>
                <w:tcBorders>
                  <w:top w:val="nil"/>
                  <w:left w:val="nil"/>
                  <w:bottom w:val="single" w:sz="4" w:space="0" w:color="auto"/>
                  <w:right w:val="single" w:sz="4" w:space="0" w:color="auto"/>
                </w:tcBorders>
                <w:shd w:val="clear" w:color="000000" w:fill="FFFFFF"/>
                <w:noWrap/>
                <w:vAlign w:val="center"/>
                <w:hideMark/>
              </w:tcPr>
            </w:tcPrChange>
          </w:tcPr>
          <w:p w14:paraId="319673B2"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52" w:author="lenovo" w:date="2022-11-15T16:28:00Z"/>
                <w:rFonts w:ascii="Calibri" w:eastAsia="Times New Roman" w:hAnsi="Calibri" w:cs="Calibri"/>
                <w:color w:val="000000"/>
                <w:sz w:val="22"/>
                <w:szCs w:val="22"/>
                <w:bdr w:val="none" w:sz="0" w:space="0" w:color="auto"/>
              </w:rPr>
            </w:pPr>
            <w:ins w:id="353" w:author="lenovo" w:date="2022-11-15T16:28:00Z">
              <w:r w:rsidRPr="002A3E85">
                <w:rPr>
                  <w:rFonts w:ascii="Calibri" w:eastAsia="Times New Roman" w:hAnsi="Calibri" w:cs="Calibri"/>
                  <w:color w:val="000000"/>
                  <w:sz w:val="22"/>
                  <w:szCs w:val="22"/>
                  <w:bdr w:val="none" w:sz="0" w:space="0" w:color="auto"/>
                </w:rPr>
                <w:t> </w:t>
              </w:r>
            </w:ins>
          </w:p>
        </w:tc>
        <w:tc>
          <w:tcPr>
            <w:tcW w:w="487" w:type="pct"/>
            <w:tcBorders>
              <w:top w:val="nil"/>
              <w:left w:val="nil"/>
              <w:bottom w:val="single" w:sz="4" w:space="0" w:color="auto"/>
              <w:right w:val="single" w:sz="4" w:space="0" w:color="auto"/>
            </w:tcBorders>
            <w:shd w:val="clear" w:color="000000" w:fill="FFFFFF"/>
            <w:noWrap/>
            <w:vAlign w:val="center"/>
            <w:hideMark/>
            <w:tcPrChange w:id="354" w:author="lenovo" w:date="2022-11-15T16:28:00Z">
              <w:tcPr>
                <w:tcW w:w="2120" w:type="dxa"/>
                <w:tcBorders>
                  <w:top w:val="nil"/>
                  <w:left w:val="nil"/>
                  <w:bottom w:val="single" w:sz="4" w:space="0" w:color="auto"/>
                  <w:right w:val="single" w:sz="4" w:space="0" w:color="auto"/>
                </w:tcBorders>
                <w:shd w:val="clear" w:color="000000" w:fill="FFFFFF"/>
                <w:noWrap/>
                <w:vAlign w:val="center"/>
                <w:hideMark/>
              </w:tcPr>
            </w:tcPrChange>
          </w:tcPr>
          <w:p w14:paraId="73E14808"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55" w:author="lenovo" w:date="2022-11-15T16:28:00Z"/>
                <w:rFonts w:ascii="Calibri" w:eastAsia="Times New Roman" w:hAnsi="Calibri" w:cs="Calibri"/>
                <w:color w:val="000000"/>
                <w:sz w:val="22"/>
                <w:szCs w:val="22"/>
                <w:bdr w:val="none" w:sz="0" w:space="0" w:color="auto"/>
              </w:rPr>
            </w:pPr>
            <w:ins w:id="356" w:author="lenovo" w:date="2022-11-15T16:28:00Z">
              <w:r w:rsidRPr="002A3E85">
                <w:rPr>
                  <w:rFonts w:ascii="Calibri" w:eastAsia="Times New Roman" w:hAnsi="Calibri" w:cs="Calibri"/>
                  <w:color w:val="000000"/>
                  <w:sz w:val="22"/>
                  <w:szCs w:val="22"/>
                  <w:bdr w:val="none" w:sz="0" w:space="0" w:color="auto"/>
                </w:rPr>
                <w:t xml:space="preserve">Azure </w:t>
              </w:r>
              <w:proofErr w:type="spellStart"/>
              <w:r w:rsidRPr="002A3E85">
                <w:rPr>
                  <w:rFonts w:ascii="Calibri" w:eastAsia="Times New Roman" w:hAnsi="Calibri" w:cs="Calibri"/>
                  <w:color w:val="000000"/>
                  <w:sz w:val="22"/>
                  <w:szCs w:val="22"/>
                  <w:bdr w:val="none" w:sz="0" w:space="0" w:color="auto"/>
                </w:rPr>
                <w:t>Dotnet</w:t>
              </w:r>
              <w:proofErr w:type="spellEnd"/>
            </w:ins>
          </w:p>
        </w:tc>
        <w:tc>
          <w:tcPr>
            <w:tcW w:w="1203" w:type="pct"/>
            <w:tcBorders>
              <w:top w:val="nil"/>
              <w:left w:val="nil"/>
              <w:bottom w:val="single" w:sz="4" w:space="0" w:color="auto"/>
              <w:right w:val="single" w:sz="4" w:space="0" w:color="auto"/>
            </w:tcBorders>
            <w:shd w:val="clear" w:color="000000" w:fill="FFFF00"/>
            <w:noWrap/>
            <w:vAlign w:val="center"/>
            <w:hideMark/>
            <w:tcPrChange w:id="357" w:author="lenovo" w:date="2022-11-15T16:28:00Z">
              <w:tcPr>
                <w:tcW w:w="5480" w:type="dxa"/>
                <w:gridSpan w:val="2"/>
                <w:tcBorders>
                  <w:top w:val="nil"/>
                  <w:left w:val="nil"/>
                  <w:bottom w:val="single" w:sz="4" w:space="0" w:color="auto"/>
                  <w:right w:val="single" w:sz="4" w:space="0" w:color="auto"/>
                </w:tcBorders>
                <w:shd w:val="clear" w:color="000000" w:fill="FFFF00"/>
                <w:noWrap/>
                <w:vAlign w:val="center"/>
                <w:hideMark/>
              </w:tcPr>
            </w:tcPrChange>
          </w:tcPr>
          <w:p w14:paraId="249548FA"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58" w:author="lenovo" w:date="2022-11-15T16:28:00Z"/>
                <w:rFonts w:ascii="Calibri" w:eastAsia="Times New Roman" w:hAnsi="Calibri" w:cs="Calibri"/>
                <w:color w:val="000000"/>
                <w:sz w:val="22"/>
                <w:szCs w:val="22"/>
                <w:bdr w:val="none" w:sz="0" w:space="0" w:color="auto"/>
              </w:rPr>
            </w:pPr>
            <w:ins w:id="359" w:author="lenovo" w:date="2022-11-15T16:28:00Z">
              <w:r w:rsidRPr="002A3E85">
                <w:rPr>
                  <w:rFonts w:ascii="Calibri" w:eastAsia="Times New Roman" w:hAnsi="Calibri" w:cs="Calibri"/>
                  <w:color w:val="000000"/>
                  <w:sz w:val="22"/>
                  <w:szCs w:val="22"/>
                  <w:bdr w:val="none" w:sz="0" w:space="0" w:color="auto"/>
                </w:rPr>
                <w:t>Azure Monitor</w:t>
              </w:r>
            </w:ins>
          </w:p>
        </w:tc>
        <w:tc>
          <w:tcPr>
            <w:tcW w:w="1834" w:type="pct"/>
            <w:tcBorders>
              <w:top w:val="nil"/>
              <w:left w:val="nil"/>
              <w:bottom w:val="single" w:sz="4" w:space="0" w:color="auto"/>
              <w:right w:val="single" w:sz="4" w:space="0" w:color="auto"/>
            </w:tcBorders>
            <w:shd w:val="clear" w:color="000000" w:fill="ED7D31"/>
            <w:noWrap/>
            <w:vAlign w:val="center"/>
            <w:hideMark/>
            <w:tcPrChange w:id="360" w:author="lenovo" w:date="2022-11-15T16:28:00Z">
              <w:tcPr>
                <w:tcW w:w="5920" w:type="dxa"/>
                <w:tcBorders>
                  <w:top w:val="nil"/>
                  <w:left w:val="nil"/>
                  <w:bottom w:val="single" w:sz="4" w:space="0" w:color="auto"/>
                  <w:right w:val="single" w:sz="4" w:space="0" w:color="auto"/>
                </w:tcBorders>
                <w:shd w:val="clear" w:color="000000" w:fill="ED7D31"/>
                <w:noWrap/>
                <w:vAlign w:val="center"/>
                <w:hideMark/>
              </w:tcPr>
            </w:tcPrChange>
          </w:tcPr>
          <w:p w14:paraId="0E1D7238" w14:textId="77777777" w:rsidR="002A3E85" w:rsidRPr="002A3E85" w:rsidRDefault="002A3E85" w:rsidP="002A3E85">
            <w:pPr>
              <w:pBdr>
                <w:top w:val="none" w:sz="0" w:space="0" w:color="auto"/>
                <w:left w:val="none" w:sz="0" w:space="0" w:color="auto"/>
                <w:bottom w:val="none" w:sz="0" w:space="0" w:color="auto"/>
                <w:right w:val="none" w:sz="0" w:space="0" w:color="auto"/>
                <w:between w:val="none" w:sz="0" w:space="0" w:color="auto"/>
                <w:bar w:val="none" w:sz="0" w:color="auto"/>
              </w:pBdr>
              <w:jc w:val="center"/>
              <w:rPr>
                <w:ins w:id="361" w:author="lenovo" w:date="2022-11-15T16:28:00Z"/>
                <w:rFonts w:ascii="Calibri" w:eastAsia="Times New Roman" w:hAnsi="Calibri" w:cs="Calibri"/>
                <w:sz w:val="20"/>
                <w:szCs w:val="20"/>
                <w:bdr w:val="none" w:sz="0" w:space="0" w:color="auto"/>
              </w:rPr>
            </w:pPr>
            <w:ins w:id="362" w:author="lenovo" w:date="2022-11-15T16:28:00Z">
              <w:r w:rsidRPr="002A3E85">
                <w:rPr>
                  <w:rFonts w:ascii="Calibri" w:eastAsia="Times New Roman" w:hAnsi="Calibri" w:cs="Calibri"/>
                  <w:sz w:val="20"/>
                  <w:szCs w:val="20"/>
                  <w:bdr w:val="none" w:sz="0" w:space="0" w:color="auto"/>
                </w:rPr>
                <w:t>AZ-104: Microsoft Azure Administrator Full Course</w:t>
              </w:r>
            </w:ins>
          </w:p>
        </w:tc>
      </w:tr>
    </w:tbl>
    <w:p w14:paraId="56F607C0" w14:textId="77777777" w:rsidR="002A3E85" w:rsidRPr="002A3E85" w:rsidRDefault="002A3E85">
      <w:pPr>
        <w:pStyle w:val="Body"/>
        <w:tabs>
          <w:tab w:val="left" w:pos="1080"/>
          <w:tab w:val="left" w:pos="2160"/>
          <w:tab w:val="left" w:pos="3240"/>
          <w:tab w:val="left" w:pos="4320"/>
          <w:tab w:val="left" w:pos="5400"/>
          <w:tab w:val="left" w:pos="6480"/>
          <w:tab w:val="left" w:pos="7560"/>
          <w:tab w:val="left" w:pos="8640"/>
        </w:tabs>
        <w:rPr>
          <w:b/>
          <w:sz w:val="26"/>
          <w:rPrChange w:id="363" w:author="lenovo" w:date="2022-11-15T16:28:00Z">
            <w:rPr/>
          </w:rPrChange>
        </w:rPr>
      </w:pPr>
    </w:p>
    <w:sectPr w:rsidR="002A3E85" w:rsidRPr="002A3E85" w:rsidSect="00B021CA">
      <w:headerReference w:type="default" r:id="rId17"/>
      <w:footerReference w:type="default" r:id="rId18"/>
      <w:headerReference w:type="first" r:id="rId19"/>
      <w:footerReference w:type="first" r:id="rId20"/>
      <w:pgSz w:w="11900" w:h="16840"/>
      <w:pgMar w:top="1800" w:right="1440" w:bottom="1440" w:left="1440" w:header="708" w:footer="708"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Pradhan, Shardul (Cognizant)" w:date="2022-11-02T14:24:00Z" w:initials="PS(">
    <w:p w14:paraId="0D7D18E2" w14:textId="02E05E89" w:rsidR="0064445B" w:rsidRDefault="0064445B">
      <w:pPr>
        <w:pStyle w:val="CommentText"/>
      </w:pPr>
      <w:r>
        <w:rPr>
          <w:rStyle w:val="CommentReference"/>
        </w:rPr>
        <w:annotationRef/>
      </w:r>
      <w:r>
        <w:t>This is not needed</w:t>
      </w:r>
      <w:r w:rsidR="00E10445">
        <w:t xml:space="preserve"> </w:t>
      </w:r>
      <w:proofErr w:type="spellStart"/>
      <w:r w:rsidR="00E10445">
        <w:t>Gp</w:t>
      </w:r>
      <w:proofErr w:type="spellEnd"/>
      <w:r w:rsidR="00E10445">
        <w:t>-Addressed</w:t>
      </w:r>
    </w:p>
  </w:comment>
  <w:comment w:id="30" w:author="Pradhan, Shardul (Cognizant)" w:date="2022-10-31T12:29:00Z" w:initials="PS(">
    <w:p w14:paraId="5D41B8A4" w14:textId="2F82CC45" w:rsidR="0064445B" w:rsidRDefault="0064445B">
      <w:pPr>
        <w:pStyle w:val="CommentText"/>
      </w:pPr>
      <w:r>
        <w:rPr>
          <w:rStyle w:val="CommentReference"/>
        </w:rPr>
        <w:annotationRef/>
      </w:r>
      <w:r>
        <w:t>Not in scope I hope</w:t>
      </w:r>
    </w:p>
  </w:comment>
  <w:comment w:id="75" w:author="Pradhan, Shardul (Cognizant)" w:date="2022-11-02T14:22:00Z" w:initials="PS(">
    <w:p w14:paraId="6673F36C" w14:textId="0ED05298" w:rsidR="0064445B" w:rsidRDefault="0064445B">
      <w:pPr>
        <w:pStyle w:val="CommentText"/>
      </w:pPr>
      <w:r>
        <w:rPr>
          <w:rStyle w:val="CommentReference"/>
        </w:rPr>
        <w:annotationRef/>
      </w:r>
      <w:r>
        <w:t xml:space="preserve">Not </w:t>
      </w:r>
      <w:proofErr w:type="gramStart"/>
      <w:r>
        <w:t>needed</w:t>
      </w:r>
      <w:r w:rsidR="00E10445">
        <w:t xml:space="preserve"> ,</w:t>
      </w:r>
      <w:proofErr w:type="gramEnd"/>
      <w:r w:rsidR="00E10445">
        <w:t xml:space="preserve"> </w:t>
      </w:r>
      <w:proofErr w:type="spellStart"/>
      <w:r w:rsidR="00E10445">
        <w:t>Gp</w:t>
      </w:r>
      <w:proofErr w:type="spellEnd"/>
      <w:r w:rsidR="00E10445">
        <w:t>-Addressed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D18E2" w15:done="0"/>
  <w15:commentEx w15:paraId="5D41B8A4" w15:done="0"/>
  <w15:commentEx w15:paraId="6673F3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3DCA" w16cex:dateUtc="2022-10-31T06:57:00Z"/>
  <w16cex:commentExtensible w16cex:durableId="270A3E1A" w16cex:dateUtc="2022-10-31T06:59:00Z"/>
  <w16cex:commentExtensible w16cex:durableId="270A3D22" w16cex:dateUtc="2022-10-31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D18E2" w16cid:durableId="270A3DCA"/>
  <w16cid:commentId w16cid:paraId="5D41B8A4" w16cid:durableId="270A3E1A"/>
  <w16cid:commentId w16cid:paraId="6673F36C" w16cid:durableId="270A3D2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DAA21" w14:textId="77777777" w:rsidR="00E46745" w:rsidRDefault="00E46745" w:rsidP="00B021CA">
      <w:r>
        <w:separator/>
      </w:r>
    </w:p>
  </w:endnote>
  <w:endnote w:type="continuationSeparator" w:id="0">
    <w:p w14:paraId="629E4E14" w14:textId="77777777" w:rsidR="00E46745" w:rsidRDefault="00E46745" w:rsidP="00B0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rlito">
    <w:altName w:val="Times New Roman"/>
    <w:charset w:val="00"/>
    <w:family w:val="roman"/>
    <w:pitch w:val="default"/>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9566D" w14:textId="77777777" w:rsidR="00B021CA" w:rsidRDefault="00B021CA">
    <w:pPr>
      <w:pStyle w:val="Footer"/>
      <w:tabs>
        <w:tab w:val="clear" w:pos="9026"/>
        <w:tab w:val="right" w:pos="90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D85C2" w14:textId="77777777" w:rsidR="00B021CA" w:rsidRDefault="00B021CA">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8FB21" w14:textId="77777777" w:rsidR="00E46745" w:rsidRDefault="00E46745" w:rsidP="00B021CA">
      <w:r>
        <w:separator/>
      </w:r>
    </w:p>
  </w:footnote>
  <w:footnote w:type="continuationSeparator" w:id="0">
    <w:p w14:paraId="51B48AC6" w14:textId="77777777" w:rsidR="00E46745" w:rsidRDefault="00E46745" w:rsidP="00B021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54DE2" w14:textId="77777777" w:rsidR="00B021CA" w:rsidRDefault="00B021CA">
    <w:pPr>
      <w:pStyle w:val="HeaderFoot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24619" w14:textId="77777777" w:rsidR="00B021CA" w:rsidRDefault="00B021CA">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7728"/>
    <w:multiLevelType w:val="hybridMultilevel"/>
    <w:tmpl w:val="16227078"/>
    <w:styleLink w:val="Numbered"/>
    <w:lvl w:ilvl="0" w:tplc="1AE4F858">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8465638">
      <w:start w:val="1"/>
      <w:numFmt w:val="decimal"/>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528844">
      <w:start w:val="1"/>
      <w:numFmt w:val="decimal"/>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936B6EC">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1CA3B8">
      <w:start w:val="1"/>
      <w:numFmt w:val="decimal"/>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2368CD8">
      <w:start w:val="1"/>
      <w:numFmt w:val="decimal"/>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9FA2E34">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C36D35A">
      <w:start w:val="1"/>
      <w:numFmt w:val="decimal"/>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164F7E4">
      <w:start w:val="1"/>
      <w:numFmt w:val="decimal"/>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18553ADE"/>
    <w:multiLevelType w:val="hybridMultilevel"/>
    <w:tmpl w:val="F4561B86"/>
    <w:numStyleLink w:val="ImportedStyle1"/>
  </w:abstractNum>
  <w:abstractNum w:abstractNumId="2">
    <w:nsid w:val="1B262D9E"/>
    <w:multiLevelType w:val="hybridMultilevel"/>
    <w:tmpl w:val="06542DC6"/>
    <w:numStyleLink w:val="Bullets"/>
  </w:abstractNum>
  <w:abstractNum w:abstractNumId="3">
    <w:nsid w:val="22F975F1"/>
    <w:multiLevelType w:val="hybridMultilevel"/>
    <w:tmpl w:val="33D03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D224C"/>
    <w:multiLevelType w:val="hybridMultilevel"/>
    <w:tmpl w:val="741238AC"/>
    <w:lvl w:ilvl="0" w:tplc="7D0CC13A">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12C76DA">
      <w:numFmt w:val="none"/>
      <w:lvlText w:val=""/>
      <w:lvlJc w:val="left"/>
      <w:pPr>
        <w:tabs>
          <w:tab w:val="num" w:pos="360"/>
        </w:tabs>
      </w:pPr>
    </w:lvl>
    <w:lvl w:ilvl="2" w:tplc="0128D610">
      <w:numFmt w:val="none"/>
      <w:lvlText w:val=""/>
      <w:lvlJc w:val="left"/>
      <w:pPr>
        <w:tabs>
          <w:tab w:val="num" w:pos="360"/>
        </w:tabs>
      </w:pPr>
    </w:lvl>
    <w:lvl w:ilvl="3" w:tplc="DB04B238">
      <w:numFmt w:val="none"/>
      <w:lvlText w:val=""/>
      <w:lvlJc w:val="left"/>
      <w:pPr>
        <w:tabs>
          <w:tab w:val="num" w:pos="360"/>
        </w:tabs>
      </w:pPr>
    </w:lvl>
    <w:lvl w:ilvl="4" w:tplc="A0C4303C">
      <w:numFmt w:val="none"/>
      <w:lvlText w:val=""/>
      <w:lvlJc w:val="left"/>
      <w:pPr>
        <w:tabs>
          <w:tab w:val="num" w:pos="360"/>
        </w:tabs>
      </w:pPr>
    </w:lvl>
    <w:lvl w:ilvl="5" w:tplc="F170E866">
      <w:numFmt w:val="none"/>
      <w:lvlText w:val=""/>
      <w:lvlJc w:val="left"/>
      <w:pPr>
        <w:tabs>
          <w:tab w:val="num" w:pos="360"/>
        </w:tabs>
      </w:pPr>
    </w:lvl>
    <w:lvl w:ilvl="6" w:tplc="15DE4396">
      <w:numFmt w:val="none"/>
      <w:lvlText w:val=""/>
      <w:lvlJc w:val="left"/>
      <w:pPr>
        <w:tabs>
          <w:tab w:val="num" w:pos="360"/>
        </w:tabs>
      </w:pPr>
    </w:lvl>
    <w:lvl w:ilvl="7" w:tplc="460ED89E">
      <w:numFmt w:val="none"/>
      <w:lvlText w:val=""/>
      <w:lvlJc w:val="left"/>
      <w:pPr>
        <w:tabs>
          <w:tab w:val="num" w:pos="360"/>
        </w:tabs>
      </w:pPr>
    </w:lvl>
    <w:lvl w:ilvl="8" w:tplc="BE52DFA8">
      <w:numFmt w:val="none"/>
      <w:lvlText w:val=""/>
      <w:lvlJc w:val="left"/>
      <w:pPr>
        <w:tabs>
          <w:tab w:val="num" w:pos="360"/>
        </w:tabs>
      </w:pPr>
    </w:lvl>
  </w:abstractNum>
  <w:abstractNum w:abstractNumId="5">
    <w:nsid w:val="33F91484"/>
    <w:multiLevelType w:val="hybridMultilevel"/>
    <w:tmpl w:val="7AD47A54"/>
    <w:styleLink w:val="Lettered"/>
    <w:lvl w:ilvl="0" w:tplc="5338DBE0">
      <w:start w:val="1"/>
      <w:numFmt w:val="lowerLetter"/>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029D92">
      <w:start w:val="1"/>
      <w:numFmt w:val="lowerLetter"/>
      <w:lvlText w:val="%2."/>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0585070">
      <w:start w:val="1"/>
      <w:numFmt w:val="lowerLetter"/>
      <w:lvlText w:val="%3."/>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D4A421E">
      <w:start w:val="1"/>
      <w:numFmt w:val="lowerLetter"/>
      <w:lvlText w:val="%4."/>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0EE9CC2">
      <w:start w:val="1"/>
      <w:numFmt w:val="lowerLetter"/>
      <w:lvlText w:val="%5."/>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0D80006">
      <w:start w:val="1"/>
      <w:numFmt w:val="lowerLetter"/>
      <w:lvlText w:val="%6."/>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8A8E88">
      <w:start w:val="1"/>
      <w:numFmt w:val="lowerLetter"/>
      <w:lvlText w:val="%7."/>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1B8EC2E">
      <w:start w:val="1"/>
      <w:numFmt w:val="lowerLetter"/>
      <w:lvlText w:val="%8."/>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754D1D4">
      <w:start w:val="1"/>
      <w:numFmt w:val="lowerLetter"/>
      <w:lvlText w:val="%9."/>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3C717469"/>
    <w:multiLevelType w:val="hybridMultilevel"/>
    <w:tmpl w:val="7AD47A54"/>
    <w:numStyleLink w:val="Lettered"/>
  </w:abstractNum>
  <w:abstractNum w:abstractNumId="7">
    <w:nsid w:val="47110D57"/>
    <w:multiLevelType w:val="hybridMultilevel"/>
    <w:tmpl w:val="06542DC6"/>
    <w:styleLink w:val="Bullets"/>
    <w:lvl w:ilvl="0" w:tplc="5DF02706">
      <w:start w:val="1"/>
      <w:numFmt w:val="bullet"/>
      <w:lvlText w:val="•"/>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60637DA">
      <w:start w:val="1"/>
      <w:numFmt w:val="bullet"/>
      <w:lvlText w:val="•"/>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D626AD2">
      <w:start w:val="1"/>
      <w:numFmt w:val="bullet"/>
      <w:lvlText w:val="•"/>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E10C5D0">
      <w:start w:val="1"/>
      <w:numFmt w:val="bullet"/>
      <w:lvlText w:val="•"/>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100BD6C">
      <w:start w:val="1"/>
      <w:numFmt w:val="bullet"/>
      <w:lvlText w:val="•"/>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E447F62">
      <w:start w:val="1"/>
      <w:numFmt w:val="bullet"/>
      <w:lvlText w:val="•"/>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F4EB684">
      <w:start w:val="1"/>
      <w:numFmt w:val="bullet"/>
      <w:lvlText w:val="•"/>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69C8C98">
      <w:start w:val="1"/>
      <w:numFmt w:val="bullet"/>
      <w:lvlText w:val="•"/>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1505AF4">
      <w:start w:val="1"/>
      <w:numFmt w:val="bullet"/>
      <w:lvlText w:val="•"/>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4D10314D"/>
    <w:multiLevelType w:val="hybridMultilevel"/>
    <w:tmpl w:val="05DAE44C"/>
    <w:lvl w:ilvl="0" w:tplc="D5C0E532">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CA0F134">
      <w:start w:val="1"/>
      <w:numFmt w:val="decimal"/>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0084EFC">
      <w:start w:val="1"/>
      <w:numFmt w:val="decimal"/>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D2087D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7B2FC6E">
      <w:start w:val="1"/>
      <w:numFmt w:val="decimal"/>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4E20864">
      <w:start w:val="1"/>
      <w:numFmt w:val="decimal"/>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DB69D1E">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396D248">
      <w:start w:val="1"/>
      <w:numFmt w:val="decimal"/>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E8802DE">
      <w:start w:val="1"/>
      <w:numFmt w:val="decimal"/>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631A28F2"/>
    <w:multiLevelType w:val="hybridMultilevel"/>
    <w:tmpl w:val="F4561B86"/>
    <w:styleLink w:val="ImportedStyle1"/>
    <w:lvl w:ilvl="0" w:tplc="6A90932C">
      <w:start w:val="1"/>
      <w:numFmt w:val="decimal"/>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D0CF2DC">
      <w:numFmt w:val="none"/>
      <w:lvlText w:val=""/>
      <w:lvlJc w:val="left"/>
      <w:pPr>
        <w:tabs>
          <w:tab w:val="num" w:pos="360"/>
        </w:tabs>
      </w:pPr>
    </w:lvl>
    <w:lvl w:ilvl="2" w:tplc="922C2722">
      <w:numFmt w:val="none"/>
      <w:lvlText w:val=""/>
      <w:lvlJc w:val="left"/>
      <w:pPr>
        <w:tabs>
          <w:tab w:val="num" w:pos="360"/>
        </w:tabs>
      </w:pPr>
    </w:lvl>
    <w:lvl w:ilvl="3" w:tplc="BE5A0116">
      <w:numFmt w:val="none"/>
      <w:lvlText w:val=""/>
      <w:lvlJc w:val="left"/>
      <w:pPr>
        <w:tabs>
          <w:tab w:val="num" w:pos="360"/>
        </w:tabs>
      </w:pPr>
    </w:lvl>
    <w:lvl w:ilvl="4" w:tplc="09FA0624">
      <w:numFmt w:val="none"/>
      <w:lvlText w:val=""/>
      <w:lvlJc w:val="left"/>
      <w:pPr>
        <w:tabs>
          <w:tab w:val="num" w:pos="360"/>
        </w:tabs>
      </w:pPr>
    </w:lvl>
    <w:lvl w:ilvl="5" w:tplc="CC9AE8D4">
      <w:numFmt w:val="none"/>
      <w:lvlText w:val=""/>
      <w:lvlJc w:val="left"/>
      <w:pPr>
        <w:tabs>
          <w:tab w:val="num" w:pos="360"/>
        </w:tabs>
      </w:pPr>
    </w:lvl>
    <w:lvl w:ilvl="6" w:tplc="B1CA20F0">
      <w:numFmt w:val="none"/>
      <w:lvlText w:val=""/>
      <w:lvlJc w:val="left"/>
      <w:pPr>
        <w:tabs>
          <w:tab w:val="num" w:pos="360"/>
        </w:tabs>
      </w:pPr>
    </w:lvl>
    <w:lvl w:ilvl="7" w:tplc="1DB6586E">
      <w:numFmt w:val="none"/>
      <w:lvlText w:val=""/>
      <w:lvlJc w:val="left"/>
      <w:pPr>
        <w:tabs>
          <w:tab w:val="num" w:pos="360"/>
        </w:tabs>
      </w:pPr>
    </w:lvl>
    <w:lvl w:ilvl="8" w:tplc="F47CC47E">
      <w:numFmt w:val="none"/>
      <w:lvlText w:val=""/>
      <w:lvlJc w:val="left"/>
      <w:pPr>
        <w:tabs>
          <w:tab w:val="num" w:pos="360"/>
        </w:tabs>
      </w:pPr>
    </w:lvl>
  </w:abstractNum>
  <w:abstractNum w:abstractNumId="10">
    <w:nsid w:val="68514360"/>
    <w:multiLevelType w:val="hybridMultilevel"/>
    <w:tmpl w:val="16227078"/>
    <w:numStyleLink w:val="Numbered"/>
  </w:abstractNum>
  <w:num w:numId="1">
    <w:abstractNumId w:val="4"/>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4"/>
    <w:lvlOverride w:ilvl="0">
      <w:startOverride w:val="5"/>
    </w:lvlOverride>
  </w:num>
  <w:num w:numId="6">
    <w:abstractNumId w:val="4"/>
    <w:lvlOverride w:ilvl="0">
      <w:startOverride w:val="6"/>
    </w:lvlOverride>
  </w:num>
  <w:num w:numId="7">
    <w:abstractNumId w:val="4"/>
    <w:lvlOverride w:ilvl="0">
      <w:startOverride w:val="7"/>
    </w:lvlOverride>
  </w:num>
  <w:num w:numId="8">
    <w:abstractNumId w:val="4"/>
    <w:lvlOverride w:ilvl="0">
      <w:startOverride w:val="8"/>
    </w:lvlOverride>
  </w:num>
  <w:num w:numId="9">
    <w:abstractNumId w:val="4"/>
    <w:lvlOverride w:ilvl="0">
      <w:startOverride w:val="9"/>
    </w:lvlOverride>
  </w:num>
  <w:num w:numId="10">
    <w:abstractNumId w:val="4"/>
    <w:lvlOverride w:ilvl="0"/>
    <w:lvlOverride w:ilvl="1">
      <w:startOverride w:val="2"/>
    </w:lvlOverride>
  </w:num>
  <w:num w:numId="11">
    <w:abstractNumId w:val="4"/>
    <w:lvlOverride w:ilvl="0"/>
    <w:lvlOverride w:ilvl="1">
      <w:startOverride w:val="3"/>
    </w:lvlOverride>
  </w:num>
  <w:num w:numId="12">
    <w:abstractNumId w:val="4"/>
    <w:lvlOverride w:ilvl="0"/>
    <w:lvlOverride w:ilvl="1">
      <w:startOverride w:val="4"/>
    </w:lvlOverride>
  </w:num>
  <w:num w:numId="13">
    <w:abstractNumId w:val="4"/>
    <w:lvlOverride w:ilvl="0"/>
    <w:lvlOverride w:ilvl="1">
      <w:startOverride w:val="5"/>
    </w:lvlOverride>
  </w:num>
  <w:num w:numId="14">
    <w:abstractNumId w:val="9"/>
  </w:num>
  <w:num w:numId="15">
    <w:abstractNumId w:val="1"/>
  </w:num>
  <w:num w:numId="16">
    <w:abstractNumId w:val="0"/>
  </w:num>
  <w:num w:numId="17">
    <w:abstractNumId w:val="10"/>
  </w:num>
  <w:num w:numId="18">
    <w:abstractNumId w:val="5"/>
  </w:num>
  <w:num w:numId="19">
    <w:abstractNumId w:val="6"/>
  </w:num>
  <w:num w:numId="20">
    <w:abstractNumId w:val="7"/>
  </w:num>
  <w:num w:numId="21">
    <w:abstractNumId w:val="2"/>
  </w:num>
  <w:num w:numId="22">
    <w:abstractNumId w:val="2"/>
    <w:lvlOverride w:ilvl="0">
      <w:lvl w:ilvl="0" w:tplc="B9D0F7B4">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F8CADDC">
        <w:start w:val="1"/>
        <w:numFmt w:val="bullet"/>
        <w:lvlText w:val="•"/>
        <w:lvlJc w:val="left"/>
        <w:pPr>
          <w:ind w:left="1341"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65E7D1A">
        <w:start w:val="1"/>
        <w:numFmt w:val="bullet"/>
        <w:lvlText w:val="•"/>
        <w:lvlJc w:val="left"/>
        <w:pPr>
          <w:ind w:left="1941"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A0ADE74">
        <w:start w:val="1"/>
        <w:numFmt w:val="bullet"/>
        <w:lvlText w:val="•"/>
        <w:lvlJc w:val="left"/>
        <w:pPr>
          <w:ind w:left="2541"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AF252AE">
        <w:start w:val="1"/>
        <w:numFmt w:val="bullet"/>
        <w:lvlText w:val="•"/>
        <w:lvlJc w:val="left"/>
        <w:pPr>
          <w:ind w:left="3141"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192B0FE">
        <w:start w:val="1"/>
        <w:numFmt w:val="bullet"/>
        <w:lvlText w:val="•"/>
        <w:lvlJc w:val="left"/>
        <w:pPr>
          <w:ind w:left="3741"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19CF77A">
        <w:start w:val="1"/>
        <w:numFmt w:val="bullet"/>
        <w:lvlText w:val="•"/>
        <w:lvlJc w:val="left"/>
        <w:pPr>
          <w:ind w:left="4341"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CEC772">
        <w:start w:val="1"/>
        <w:numFmt w:val="bullet"/>
        <w:lvlText w:val="•"/>
        <w:lvlJc w:val="left"/>
        <w:pPr>
          <w:ind w:left="4941"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C68E17C">
        <w:start w:val="1"/>
        <w:numFmt w:val="bullet"/>
        <w:lvlText w:val="•"/>
        <w:lvlJc w:val="left"/>
        <w:pPr>
          <w:ind w:left="5541"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6"/>
    <w:lvlOverride w:ilvl="0">
      <w:startOverride w:val="1"/>
      <w:lvl w:ilvl="0" w:tplc="D3E69E6E">
        <w:start w:val="1"/>
        <w:numFmt w:val="lowerLetter"/>
        <w:lvlText w:val="(%1)"/>
        <w:lvlJc w:val="left"/>
        <w:pPr>
          <w:ind w:left="856"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FCA9C2E">
        <w:start w:val="1"/>
        <w:numFmt w:val="lowerLetter"/>
        <w:lvlText w:val="(%2)"/>
        <w:lvlJc w:val="left"/>
        <w:pPr>
          <w:ind w:left="1856"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0265114">
        <w:start w:val="1"/>
        <w:numFmt w:val="lowerLetter"/>
        <w:lvlText w:val="(%3)"/>
        <w:lvlJc w:val="left"/>
        <w:pPr>
          <w:ind w:left="2856"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5BE6E30">
        <w:start w:val="1"/>
        <w:numFmt w:val="lowerLetter"/>
        <w:lvlText w:val="(%4)"/>
        <w:lvlJc w:val="left"/>
        <w:pPr>
          <w:ind w:left="3856"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B8E2A38">
        <w:start w:val="1"/>
        <w:numFmt w:val="lowerLetter"/>
        <w:lvlText w:val="(%5)"/>
        <w:lvlJc w:val="left"/>
        <w:pPr>
          <w:ind w:left="4856"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7408AE6">
        <w:start w:val="1"/>
        <w:numFmt w:val="lowerLetter"/>
        <w:lvlText w:val="(%6)"/>
        <w:lvlJc w:val="left"/>
        <w:pPr>
          <w:ind w:left="5856"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286A1EC">
        <w:start w:val="1"/>
        <w:numFmt w:val="lowerLetter"/>
        <w:lvlText w:val="(%7)"/>
        <w:lvlJc w:val="left"/>
        <w:pPr>
          <w:ind w:left="6856"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72E41CE">
        <w:start w:val="1"/>
        <w:numFmt w:val="lowerLetter"/>
        <w:lvlText w:val="(%8)"/>
        <w:lvlJc w:val="left"/>
        <w:pPr>
          <w:ind w:left="7856"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D00C71A">
        <w:start w:val="1"/>
        <w:numFmt w:val="lowerLetter"/>
        <w:lvlText w:val="(%9)"/>
        <w:lvlJc w:val="left"/>
        <w:pPr>
          <w:ind w:left="8856" w:hanging="2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0"/>
    <w:lvlOverride w:ilvl="0">
      <w:startOverride w:val="1"/>
      <w:lvl w:ilvl="0" w:tplc="F9C49E0A">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9DC8592">
        <w:start w:val="1"/>
        <w:numFmt w:val="decimal"/>
        <w:lvlText w:val="%2."/>
        <w:lvlJc w:val="left"/>
        <w:pPr>
          <w:ind w:left="1032" w:hanging="23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6960AB2">
        <w:start w:val="1"/>
        <w:numFmt w:val="decimal"/>
        <w:lvlText w:val="%3."/>
        <w:lvlJc w:val="left"/>
        <w:pPr>
          <w:ind w:left="1832" w:hanging="23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1821E12">
        <w:start w:val="1"/>
        <w:numFmt w:val="decimal"/>
        <w:lvlText w:val="%4."/>
        <w:lvlJc w:val="left"/>
        <w:pPr>
          <w:ind w:left="2632" w:hanging="23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E6456F4">
        <w:start w:val="1"/>
        <w:numFmt w:val="decimal"/>
        <w:lvlText w:val="%5."/>
        <w:lvlJc w:val="left"/>
        <w:pPr>
          <w:ind w:left="3432" w:hanging="23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A8EA682">
        <w:start w:val="1"/>
        <w:numFmt w:val="decimal"/>
        <w:lvlText w:val="%6."/>
        <w:lvlJc w:val="left"/>
        <w:pPr>
          <w:ind w:left="4232" w:hanging="23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E00CB0A">
        <w:start w:val="1"/>
        <w:numFmt w:val="decimal"/>
        <w:lvlText w:val="%7."/>
        <w:lvlJc w:val="left"/>
        <w:pPr>
          <w:ind w:left="5032" w:hanging="23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52ACD92">
        <w:start w:val="1"/>
        <w:numFmt w:val="decimal"/>
        <w:lvlText w:val="%8."/>
        <w:lvlJc w:val="left"/>
        <w:pPr>
          <w:ind w:left="5832" w:hanging="23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2A0A960">
        <w:start w:val="1"/>
        <w:numFmt w:val="decimal"/>
        <w:lvlText w:val="%9."/>
        <w:lvlJc w:val="left"/>
        <w:pPr>
          <w:ind w:left="6632" w:hanging="23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25">
    <w:abstractNumId w:val="8"/>
  </w:num>
  <w:num w:numId="26">
    <w:abstractNumId w:val="2"/>
    <w:lvlOverride w:ilvl="0">
      <w:lvl w:ilvl="0" w:tplc="B9D0F7B4">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F8CADD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65E7D1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A0ADE7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AF252A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192B0F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19CF77A">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CEC77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C68E17C">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2"/>
    <w:lvlOverride w:ilvl="0">
      <w:lvl w:ilvl="0" w:tplc="B9D0F7B4">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F8CADD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65E7D1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A0ADE7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AF252A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192B0F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19CF77A">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CEC77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C68E17C">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8"/>
    <w:lvlOverride w:ilvl="0">
      <w:startOverride w:val="1"/>
      <w:lvl w:ilvl="0" w:tplc="D5C0E53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CA0F13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0084EF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D2087D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7B2FC6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4E2086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DB69D1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96D24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E8802D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
    <w:lvlOverride w:ilvl="0"/>
    <w:lvlOverride w:ilvl="1">
      <w:startOverride w:val="2"/>
    </w:lvlOverride>
  </w:num>
  <w:num w:numId="30">
    <w:abstractNumId w:val="1"/>
    <w:lvlOverride w:ilvl="0"/>
    <w:lvlOverride w:ilvl="1">
      <w:startOverride w:val="3"/>
    </w:lvlOverride>
  </w:num>
  <w:num w:numId="31">
    <w:abstractNumId w:val="1"/>
    <w:lvlOverride w:ilvl="0"/>
    <w:lvlOverride w:ilvl="1">
      <w:startOverride w:val="4"/>
    </w:lvlOverride>
  </w:num>
  <w:num w:numId="32">
    <w:abstractNumId w:val="1"/>
    <w:lvlOverride w:ilvl="0"/>
    <w:lvlOverride w:ilvl="1">
      <w:startOverride w:val="5"/>
    </w:lvlOverride>
  </w:num>
  <w:num w:numId="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dhan, Shardul (Cognizant)">
    <w15:presenceInfo w15:providerId="AD" w15:userId="S::131842@Cognizant.com::b88d96a5-e13e-4836-84ee-bcbbf941ca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1CA"/>
    <w:rsid w:val="00061B89"/>
    <w:rsid w:val="00065909"/>
    <w:rsid w:val="00090165"/>
    <w:rsid w:val="000E5AA8"/>
    <w:rsid w:val="0014773B"/>
    <w:rsid w:val="001D02C0"/>
    <w:rsid w:val="00223311"/>
    <w:rsid w:val="002A3E85"/>
    <w:rsid w:val="002C24F2"/>
    <w:rsid w:val="00320E58"/>
    <w:rsid w:val="003317B0"/>
    <w:rsid w:val="00397595"/>
    <w:rsid w:val="003E7AA1"/>
    <w:rsid w:val="00441756"/>
    <w:rsid w:val="00466983"/>
    <w:rsid w:val="00482EBF"/>
    <w:rsid w:val="00526165"/>
    <w:rsid w:val="005E4078"/>
    <w:rsid w:val="005F3779"/>
    <w:rsid w:val="00601DBD"/>
    <w:rsid w:val="006056F7"/>
    <w:rsid w:val="0064445B"/>
    <w:rsid w:val="006518D4"/>
    <w:rsid w:val="006578C1"/>
    <w:rsid w:val="007634BC"/>
    <w:rsid w:val="00787805"/>
    <w:rsid w:val="00811A42"/>
    <w:rsid w:val="00831968"/>
    <w:rsid w:val="00893268"/>
    <w:rsid w:val="008B7189"/>
    <w:rsid w:val="00900387"/>
    <w:rsid w:val="00903C5D"/>
    <w:rsid w:val="00933EBC"/>
    <w:rsid w:val="00942600"/>
    <w:rsid w:val="009A19F0"/>
    <w:rsid w:val="00B021CA"/>
    <w:rsid w:val="00B12968"/>
    <w:rsid w:val="00B87CAF"/>
    <w:rsid w:val="00DA2492"/>
    <w:rsid w:val="00DA7960"/>
    <w:rsid w:val="00DB2830"/>
    <w:rsid w:val="00E10445"/>
    <w:rsid w:val="00E34AD5"/>
    <w:rsid w:val="00E46745"/>
    <w:rsid w:val="00F032F8"/>
    <w:rsid w:val="00F808BF"/>
    <w:rsid w:val="00F9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B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021CA"/>
    <w:rPr>
      <w:sz w:val="24"/>
      <w:szCs w:val="24"/>
    </w:rPr>
  </w:style>
  <w:style w:type="paragraph" w:styleId="Heading2">
    <w:name w:val="heading 2"/>
    <w:next w:val="Body"/>
    <w:rsid w:val="00B021CA"/>
    <w:pPr>
      <w:keepNext/>
      <w:keepLines/>
      <w:spacing w:before="360" w:line="259" w:lineRule="auto"/>
      <w:outlineLvl w:val="1"/>
    </w:pPr>
    <w:rPr>
      <w:rFonts w:ascii="Carlito" w:eastAsia="Carlito" w:hAnsi="Carlito" w:cs="Carlito"/>
      <w:b/>
      <w:bCs/>
      <w:smallCap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21CA"/>
    <w:rPr>
      <w:u w:val="single"/>
    </w:rPr>
  </w:style>
  <w:style w:type="paragraph" w:customStyle="1" w:styleId="HeaderFooter">
    <w:name w:val="Header &amp; Footer"/>
    <w:rsid w:val="00B021CA"/>
    <w:pPr>
      <w:tabs>
        <w:tab w:val="right" w:pos="9020"/>
      </w:tabs>
    </w:pPr>
    <w:rPr>
      <w:rFonts w:ascii="Helvetica Neue" w:hAnsi="Helvetica Neue" w:cs="Arial Unicode MS"/>
      <w:color w:val="000000"/>
      <w:sz w:val="24"/>
      <w:szCs w:val="24"/>
    </w:rPr>
  </w:style>
  <w:style w:type="paragraph" w:styleId="Footer">
    <w:name w:val="footer"/>
    <w:rsid w:val="00B021CA"/>
    <w:pPr>
      <w:tabs>
        <w:tab w:val="center" w:pos="4513"/>
        <w:tab w:val="right" w:pos="9026"/>
      </w:tabs>
    </w:pPr>
    <w:rPr>
      <w:rFonts w:ascii="Calibri" w:hAnsi="Calibri" w:cs="Arial Unicode MS"/>
      <w:color w:val="000000"/>
      <w:sz w:val="22"/>
      <w:szCs w:val="22"/>
      <w:u w:color="000000"/>
    </w:rPr>
  </w:style>
  <w:style w:type="paragraph" w:customStyle="1" w:styleId="Body">
    <w:name w:val="Body"/>
    <w:rsid w:val="00B021CA"/>
    <w:pPr>
      <w:spacing w:after="160" w:line="259" w:lineRule="auto"/>
    </w:pPr>
    <w:rPr>
      <w:rFonts w:ascii="Calibri" w:hAnsi="Calibri" w:cs="Arial Unicode MS"/>
      <w:color w:val="000000"/>
      <w:sz w:val="22"/>
      <w:szCs w:val="22"/>
      <w:u w:color="000000"/>
    </w:rPr>
  </w:style>
  <w:style w:type="paragraph" w:styleId="NoSpacing">
    <w:name w:val="No Spacing"/>
    <w:rsid w:val="00B021CA"/>
    <w:rPr>
      <w:rFonts w:ascii="Calibri" w:hAnsi="Calibri" w:cs="Arial Unicode MS"/>
      <w:color w:val="000000"/>
      <w:sz w:val="22"/>
      <w:szCs w:val="22"/>
      <w:u w:color="000000"/>
    </w:rPr>
  </w:style>
  <w:style w:type="paragraph" w:styleId="TOCHeading">
    <w:name w:val="TOC Heading"/>
    <w:next w:val="Body"/>
    <w:rsid w:val="00B021CA"/>
    <w:pPr>
      <w:keepNext/>
      <w:keepLines/>
      <w:pBdr>
        <w:bottom w:val="single" w:sz="4" w:space="0" w:color="595959"/>
      </w:pBdr>
      <w:spacing w:before="360" w:after="160" w:line="259" w:lineRule="auto"/>
    </w:pPr>
    <w:rPr>
      <w:rFonts w:ascii="Carlito" w:hAnsi="Carlito" w:cs="Arial Unicode MS"/>
      <w:b/>
      <w:bCs/>
      <w:smallCaps/>
      <w:color w:val="000000"/>
      <w:sz w:val="36"/>
      <w:szCs w:val="36"/>
      <w:u w:color="000000"/>
    </w:rPr>
  </w:style>
  <w:style w:type="paragraph" w:styleId="TOC1">
    <w:name w:val="toc 1"/>
    <w:uiPriority w:val="39"/>
    <w:rsid w:val="00B021CA"/>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
    <w:rsid w:val="00B021CA"/>
    <w:pPr>
      <w:keepNext/>
      <w:keepLines/>
      <w:pBdr>
        <w:bottom w:val="single" w:sz="4" w:space="0" w:color="595959"/>
      </w:pBdr>
      <w:spacing w:before="360" w:after="160" w:line="259" w:lineRule="auto"/>
      <w:outlineLvl w:val="0"/>
    </w:pPr>
    <w:rPr>
      <w:rFonts w:ascii="Carlito" w:eastAsia="Carlito" w:hAnsi="Carlito" w:cs="Carlito"/>
      <w:b/>
      <w:bCs/>
      <w:smallCaps/>
      <w:color w:val="000000"/>
      <w:sz w:val="36"/>
      <w:szCs w:val="36"/>
      <w:u w:color="000000"/>
    </w:rPr>
  </w:style>
  <w:style w:type="paragraph" w:styleId="TOC2">
    <w:name w:val="toc 2"/>
    <w:uiPriority w:val="39"/>
    <w:rsid w:val="00B021CA"/>
    <w:pPr>
      <w:tabs>
        <w:tab w:val="left" w:pos="880"/>
        <w:tab w:val="right" w:leader="dot" w:pos="9000"/>
      </w:tabs>
      <w:spacing w:after="100" w:line="259" w:lineRule="auto"/>
      <w:ind w:left="220"/>
    </w:pPr>
    <w:rPr>
      <w:rFonts w:ascii="Calibri" w:eastAsia="Calibri" w:hAnsi="Calibri" w:cs="Calibri"/>
      <w:color w:val="000000"/>
      <w:sz w:val="22"/>
      <w:szCs w:val="22"/>
      <w:u w:color="000000"/>
    </w:rPr>
  </w:style>
  <w:style w:type="numbering" w:customStyle="1" w:styleId="ImportedStyle1">
    <w:name w:val="Imported Style 1"/>
    <w:rsid w:val="00B021CA"/>
    <w:pPr>
      <w:numPr>
        <w:numId w:val="14"/>
      </w:numPr>
    </w:pPr>
  </w:style>
  <w:style w:type="paragraph" w:styleId="NormalWeb">
    <w:name w:val="Normal (Web)"/>
    <w:rsid w:val="00B021CA"/>
    <w:pPr>
      <w:spacing w:before="100" w:after="100"/>
    </w:pPr>
    <w:rPr>
      <w:rFonts w:cs="Arial Unicode MS"/>
      <w:color w:val="000000"/>
      <w:sz w:val="24"/>
      <w:szCs w:val="24"/>
      <w:u w:color="000000"/>
    </w:rPr>
  </w:style>
  <w:style w:type="numbering" w:customStyle="1" w:styleId="Numbered">
    <w:name w:val="Numbered"/>
    <w:rsid w:val="00B021CA"/>
    <w:pPr>
      <w:numPr>
        <w:numId w:val="16"/>
      </w:numPr>
    </w:pPr>
  </w:style>
  <w:style w:type="numbering" w:customStyle="1" w:styleId="Lettered">
    <w:name w:val="Lettered"/>
    <w:rsid w:val="00B021CA"/>
    <w:pPr>
      <w:numPr>
        <w:numId w:val="18"/>
      </w:numPr>
    </w:pPr>
  </w:style>
  <w:style w:type="numbering" w:customStyle="1" w:styleId="Bullets">
    <w:name w:val="Bullets"/>
    <w:rsid w:val="00B021CA"/>
    <w:pPr>
      <w:numPr>
        <w:numId w:val="20"/>
      </w:numPr>
    </w:pPr>
  </w:style>
  <w:style w:type="character" w:customStyle="1" w:styleId="Hyperlink0">
    <w:name w:val="Hyperlink.0"/>
    <w:basedOn w:val="Hyperlink"/>
    <w:rsid w:val="00B021CA"/>
    <w:rPr>
      <w:color w:val="0563C1"/>
      <w:u w:val="single" w:color="0563C1"/>
      <w14:textOutline w14:w="0" w14:cap="rnd" w14:cmpd="sng" w14:algn="ctr">
        <w14:noFill/>
        <w14:prstDash w14:val="solid"/>
        <w14:bevel/>
      </w14:textOutline>
    </w:rPr>
  </w:style>
  <w:style w:type="paragraph" w:styleId="ListParagraph">
    <w:name w:val="List Paragraph"/>
    <w:basedOn w:val="Normal"/>
    <w:uiPriority w:val="34"/>
    <w:qFormat/>
    <w:rsid w:val="00903C5D"/>
    <w:pPr>
      <w:ind w:left="720"/>
      <w:contextualSpacing/>
    </w:pPr>
  </w:style>
  <w:style w:type="paragraph" w:styleId="BalloonText">
    <w:name w:val="Balloon Text"/>
    <w:basedOn w:val="Normal"/>
    <w:link w:val="BalloonTextChar"/>
    <w:uiPriority w:val="99"/>
    <w:semiHidden/>
    <w:unhideWhenUsed/>
    <w:rsid w:val="00831968"/>
    <w:rPr>
      <w:rFonts w:ascii="Tahoma" w:hAnsi="Tahoma" w:cs="Tahoma"/>
      <w:sz w:val="16"/>
      <w:szCs w:val="16"/>
    </w:rPr>
  </w:style>
  <w:style w:type="character" w:customStyle="1" w:styleId="BalloonTextChar">
    <w:name w:val="Balloon Text Char"/>
    <w:basedOn w:val="DefaultParagraphFont"/>
    <w:link w:val="BalloonText"/>
    <w:uiPriority w:val="99"/>
    <w:semiHidden/>
    <w:rsid w:val="00831968"/>
    <w:rPr>
      <w:rFonts w:ascii="Tahoma" w:hAnsi="Tahoma" w:cs="Tahoma"/>
      <w:sz w:val="16"/>
      <w:szCs w:val="16"/>
    </w:rPr>
  </w:style>
  <w:style w:type="character" w:styleId="CommentReference">
    <w:name w:val="annotation reference"/>
    <w:basedOn w:val="DefaultParagraphFont"/>
    <w:uiPriority w:val="99"/>
    <w:semiHidden/>
    <w:unhideWhenUsed/>
    <w:rsid w:val="0064445B"/>
    <w:rPr>
      <w:sz w:val="16"/>
      <w:szCs w:val="16"/>
    </w:rPr>
  </w:style>
  <w:style w:type="paragraph" w:styleId="CommentText">
    <w:name w:val="annotation text"/>
    <w:basedOn w:val="Normal"/>
    <w:link w:val="CommentTextChar"/>
    <w:uiPriority w:val="99"/>
    <w:semiHidden/>
    <w:unhideWhenUsed/>
    <w:rsid w:val="0064445B"/>
    <w:rPr>
      <w:sz w:val="20"/>
      <w:szCs w:val="20"/>
    </w:rPr>
  </w:style>
  <w:style w:type="character" w:customStyle="1" w:styleId="CommentTextChar">
    <w:name w:val="Comment Text Char"/>
    <w:basedOn w:val="DefaultParagraphFont"/>
    <w:link w:val="CommentText"/>
    <w:uiPriority w:val="99"/>
    <w:semiHidden/>
    <w:rsid w:val="0064445B"/>
  </w:style>
  <w:style w:type="paragraph" w:styleId="CommentSubject">
    <w:name w:val="annotation subject"/>
    <w:basedOn w:val="CommentText"/>
    <w:next w:val="CommentText"/>
    <w:link w:val="CommentSubjectChar"/>
    <w:uiPriority w:val="99"/>
    <w:semiHidden/>
    <w:unhideWhenUsed/>
    <w:rsid w:val="0064445B"/>
    <w:rPr>
      <w:b/>
      <w:bCs/>
    </w:rPr>
  </w:style>
  <w:style w:type="character" w:customStyle="1" w:styleId="CommentSubjectChar">
    <w:name w:val="Comment Subject Char"/>
    <w:basedOn w:val="CommentTextChar"/>
    <w:link w:val="CommentSubject"/>
    <w:uiPriority w:val="99"/>
    <w:semiHidden/>
    <w:rsid w:val="006444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021CA"/>
    <w:rPr>
      <w:sz w:val="24"/>
      <w:szCs w:val="24"/>
    </w:rPr>
  </w:style>
  <w:style w:type="paragraph" w:styleId="Heading2">
    <w:name w:val="heading 2"/>
    <w:next w:val="Body"/>
    <w:rsid w:val="00B021CA"/>
    <w:pPr>
      <w:keepNext/>
      <w:keepLines/>
      <w:spacing w:before="360" w:line="259" w:lineRule="auto"/>
      <w:outlineLvl w:val="1"/>
    </w:pPr>
    <w:rPr>
      <w:rFonts w:ascii="Carlito" w:eastAsia="Carlito" w:hAnsi="Carlito" w:cs="Carlito"/>
      <w:b/>
      <w:bCs/>
      <w:smallCap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21CA"/>
    <w:rPr>
      <w:u w:val="single"/>
    </w:rPr>
  </w:style>
  <w:style w:type="paragraph" w:customStyle="1" w:styleId="HeaderFooter">
    <w:name w:val="Header &amp; Footer"/>
    <w:rsid w:val="00B021CA"/>
    <w:pPr>
      <w:tabs>
        <w:tab w:val="right" w:pos="9020"/>
      </w:tabs>
    </w:pPr>
    <w:rPr>
      <w:rFonts w:ascii="Helvetica Neue" w:hAnsi="Helvetica Neue" w:cs="Arial Unicode MS"/>
      <w:color w:val="000000"/>
      <w:sz w:val="24"/>
      <w:szCs w:val="24"/>
    </w:rPr>
  </w:style>
  <w:style w:type="paragraph" w:styleId="Footer">
    <w:name w:val="footer"/>
    <w:rsid w:val="00B021CA"/>
    <w:pPr>
      <w:tabs>
        <w:tab w:val="center" w:pos="4513"/>
        <w:tab w:val="right" w:pos="9026"/>
      </w:tabs>
    </w:pPr>
    <w:rPr>
      <w:rFonts w:ascii="Calibri" w:hAnsi="Calibri" w:cs="Arial Unicode MS"/>
      <w:color w:val="000000"/>
      <w:sz w:val="22"/>
      <w:szCs w:val="22"/>
      <w:u w:color="000000"/>
    </w:rPr>
  </w:style>
  <w:style w:type="paragraph" w:customStyle="1" w:styleId="Body">
    <w:name w:val="Body"/>
    <w:rsid w:val="00B021CA"/>
    <w:pPr>
      <w:spacing w:after="160" w:line="259" w:lineRule="auto"/>
    </w:pPr>
    <w:rPr>
      <w:rFonts w:ascii="Calibri" w:hAnsi="Calibri" w:cs="Arial Unicode MS"/>
      <w:color w:val="000000"/>
      <w:sz w:val="22"/>
      <w:szCs w:val="22"/>
      <w:u w:color="000000"/>
    </w:rPr>
  </w:style>
  <w:style w:type="paragraph" w:styleId="NoSpacing">
    <w:name w:val="No Spacing"/>
    <w:rsid w:val="00B021CA"/>
    <w:rPr>
      <w:rFonts w:ascii="Calibri" w:hAnsi="Calibri" w:cs="Arial Unicode MS"/>
      <w:color w:val="000000"/>
      <w:sz w:val="22"/>
      <w:szCs w:val="22"/>
      <w:u w:color="000000"/>
    </w:rPr>
  </w:style>
  <w:style w:type="paragraph" w:styleId="TOCHeading">
    <w:name w:val="TOC Heading"/>
    <w:next w:val="Body"/>
    <w:rsid w:val="00B021CA"/>
    <w:pPr>
      <w:keepNext/>
      <w:keepLines/>
      <w:pBdr>
        <w:bottom w:val="single" w:sz="4" w:space="0" w:color="595959"/>
      </w:pBdr>
      <w:spacing w:before="360" w:after="160" w:line="259" w:lineRule="auto"/>
    </w:pPr>
    <w:rPr>
      <w:rFonts w:ascii="Carlito" w:hAnsi="Carlito" w:cs="Arial Unicode MS"/>
      <w:b/>
      <w:bCs/>
      <w:smallCaps/>
      <w:color w:val="000000"/>
      <w:sz w:val="36"/>
      <w:szCs w:val="36"/>
      <w:u w:color="000000"/>
    </w:rPr>
  </w:style>
  <w:style w:type="paragraph" w:styleId="TOC1">
    <w:name w:val="toc 1"/>
    <w:uiPriority w:val="39"/>
    <w:rsid w:val="00B021CA"/>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
    <w:rsid w:val="00B021CA"/>
    <w:pPr>
      <w:keepNext/>
      <w:keepLines/>
      <w:pBdr>
        <w:bottom w:val="single" w:sz="4" w:space="0" w:color="595959"/>
      </w:pBdr>
      <w:spacing w:before="360" w:after="160" w:line="259" w:lineRule="auto"/>
      <w:outlineLvl w:val="0"/>
    </w:pPr>
    <w:rPr>
      <w:rFonts w:ascii="Carlito" w:eastAsia="Carlito" w:hAnsi="Carlito" w:cs="Carlito"/>
      <w:b/>
      <w:bCs/>
      <w:smallCaps/>
      <w:color w:val="000000"/>
      <w:sz w:val="36"/>
      <w:szCs w:val="36"/>
      <w:u w:color="000000"/>
    </w:rPr>
  </w:style>
  <w:style w:type="paragraph" w:styleId="TOC2">
    <w:name w:val="toc 2"/>
    <w:uiPriority w:val="39"/>
    <w:rsid w:val="00B021CA"/>
    <w:pPr>
      <w:tabs>
        <w:tab w:val="left" w:pos="880"/>
        <w:tab w:val="right" w:leader="dot" w:pos="9000"/>
      </w:tabs>
      <w:spacing w:after="100" w:line="259" w:lineRule="auto"/>
      <w:ind w:left="220"/>
    </w:pPr>
    <w:rPr>
      <w:rFonts w:ascii="Calibri" w:eastAsia="Calibri" w:hAnsi="Calibri" w:cs="Calibri"/>
      <w:color w:val="000000"/>
      <w:sz w:val="22"/>
      <w:szCs w:val="22"/>
      <w:u w:color="000000"/>
    </w:rPr>
  </w:style>
  <w:style w:type="numbering" w:customStyle="1" w:styleId="ImportedStyle1">
    <w:name w:val="Imported Style 1"/>
    <w:rsid w:val="00B021CA"/>
    <w:pPr>
      <w:numPr>
        <w:numId w:val="14"/>
      </w:numPr>
    </w:pPr>
  </w:style>
  <w:style w:type="paragraph" w:styleId="NormalWeb">
    <w:name w:val="Normal (Web)"/>
    <w:rsid w:val="00B021CA"/>
    <w:pPr>
      <w:spacing w:before="100" w:after="100"/>
    </w:pPr>
    <w:rPr>
      <w:rFonts w:cs="Arial Unicode MS"/>
      <w:color w:val="000000"/>
      <w:sz w:val="24"/>
      <w:szCs w:val="24"/>
      <w:u w:color="000000"/>
    </w:rPr>
  </w:style>
  <w:style w:type="numbering" w:customStyle="1" w:styleId="Numbered">
    <w:name w:val="Numbered"/>
    <w:rsid w:val="00B021CA"/>
    <w:pPr>
      <w:numPr>
        <w:numId w:val="16"/>
      </w:numPr>
    </w:pPr>
  </w:style>
  <w:style w:type="numbering" w:customStyle="1" w:styleId="Lettered">
    <w:name w:val="Lettered"/>
    <w:rsid w:val="00B021CA"/>
    <w:pPr>
      <w:numPr>
        <w:numId w:val="18"/>
      </w:numPr>
    </w:pPr>
  </w:style>
  <w:style w:type="numbering" w:customStyle="1" w:styleId="Bullets">
    <w:name w:val="Bullets"/>
    <w:rsid w:val="00B021CA"/>
    <w:pPr>
      <w:numPr>
        <w:numId w:val="20"/>
      </w:numPr>
    </w:pPr>
  </w:style>
  <w:style w:type="character" w:customStyle="1" w:styleId="Hyperlink0">
    <w:name w:val="Hyperlink.0"/>
    <w:basedOn w:val="Hyperlink"/>
    <w:rsid w:val="00B021CA"/>
    <w:rPr>
      <w:color w:val="0563C1"/>
      <w:u w:val="single" w:color="0563C1"/>
      <w14:textOutline w14:w="0" w14:cap="rnd" w14:cmpd="sng" w14:algn="ctr">
        <w14:noFill/>
        <w14:prstDash w14:val="solid"/>
        <w14:bevel/>
      </w14:textOutline>
    </w:rPr>
  </w:style>
  <w:style w:type="paragraph" w:styleId="ListParagraph">
    <w:name w:val="List Paragraph"/>
    <w:basedOn w:val="Normal"/>
    <w:uiPriority w:val="34"/>
    <w:qFormat/>
    <w:rsid w:val="00903C5D"/>
    <w:pPr>
      <w:ind w:left="720"/>
      <w:contextualSpacing/>
    </w:pPr>
  </w:style>
  <w:style w:type="paragraph" w:styleId="BalloonText">
    <w:name w:val="Balloon Text"/>
    <w:basedOn w:val="Normal"/>
    <w:link w:val="BalloonTextChar"/>
    <w:uiPriority w:val="99"/>
    <w:semiHidden/>
    <w:unhideWhenUsed/>
    <w:rsid w:val="00831968"/>
    <w:rPr>
      <w:rFonts w:ascii="Tahoma" w:hAnsi="Tahoma" w:cs="Tahoma"/>
      <w:sz w:val="16"/>
      <w:szCs w:val="16"/>
    </w:rPr>
  </w:style>
  <w:style w:type="character" w:customStyle="1" w:styleId="BalloonTextChar">
    <w:name w:val="Balloon Text Char"/>
    <w:basedOn w:val="DefaultParagraphFont"/>
    <w:link w:val="BalloonText"/>
    <w:uiPriority w:val="99"/>
    <w:semiHidden/>
    <w:rsid w:val="00831968"/>
    <w:rPr>
      <w:rFonts w:ascii="Tahoma" w:hAnsi="Tahoma" w:cs="Tahoma"/>
      <w:sz w:val="16"/>
      <w:szCs w:val="16"/>
    </w:rPr>
  </w:style>
  <w:style w:type="character" w:styleId="CommentReference">
    <w:name w:val="annotation reference"/>
    <w:basedOn w:val="DefaultParagraphFont"/>
    <w:uiPriority w:val="99"/>
    <w:semiHidden/>
    <w:unhideWhenUsed/>
    <w:rsid w:val="0064445B"/>
    <w:rPr>
      <w:sz w:val="16"/>
      <w:szCs w:val="16"/>
    </w:rPr>
  </w:style>
  <w:style w:type="paragraph" w:styleId="CommentText">
    <w:name w:val="annotation text"/>
    <w:basedOn w:val="Normal"/>
    <w:link w:val="CommentTextChar"/>
    <w:uiPriority w:val="99"/>
    <w:semiHidden/>
    <w:unhideWhenUsed/>
    <w:rsid w:val="0064445B"/>
    <w:rPr>
      <w:sz w:val="20"/>
      <w:szCs w:val="20"/>
    </w:rPr>
  </w:style>
  <w:style w:type="character" w:customStyle="1" w:styleId="CommentTextChar">
    <w:name w:val="Comment Text Char"/>
    <w:basedOn w:val="DefaultParagraphFont"/>
    <w:link w:val="CommentText"/>
    <w:uiPriority w:val="99"/>
    <w:semiHidden/>
    <w:rsid w:val="0064445B"/>
  </w:style>
  <w:style w:type="paragraph" w:styleId="CommentSubject">
    <w:name w:val="annotation subject"/>
    <w:basedOn w:val="CommentText"/>
    <w:next w:val="CommentText"/>
    <w:link w:val="CommentSubjectChar"/>
    <w:uiPriority w:val="99"/>
    <w:semiHidden/>
    <w:unhideWhenUsed/>
    <w:rsid w:val="0064445B"/>
    <w:rPr>
      <w:b/>
      <w:bCs/>
    </w:rPr>
  </w:style>
  <w:style w:type="character" w:customStyle="1" w:styleId="CommentSubjectChar">
    <w:name w:val="Comment Subject Char"/>
    <w:basedOn w:val="CommentTextChar"/>
    <w:link w:val="CommentSubject"/>
    <w:uiPriority w:val="99"/>
    <w:semiHidden/>
    <w:rsid w:val="006444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893010">
      <w:bodyDiv w:val="1"/>
      <w:marLeft w:val="0"/>
      <w:marRight w:val="0"/>
      <w:marTop w:val="0"/>
      <w:marBottom w:val="0"/>
      <w:divBdr>
        <w:top w:val="none" w:sz="0" w:space="0" w:color="auto"/>
        <w:left w:val="none" w:sz="0" w:space="0" w:color="auto"/>
        <w:bottom w:val="none" w:sz="0" w:space="0" w:color="auto"/>
        <w:right w:val="none" w:sz="0" w:space="0" w:color="auto"/>
      </w:divBdr>
    </w:div>
    <w:div w:id="1093630393">
      <w:bodyDiv w:val="1"/>
      <w:marLeft w:val="0"/>
      <w:marRight w:val="0"/>
      <w:marTop w:val="0"/>
      <w:marBottom w:val="0"/>
      <w:divBdr>
        <w:top w:val="none" w:sz="0" w:space="0" w:color="auto"/>
        <w:left w:val="none" w:sz="0" w:space="0" w:color="auto"/>
        <w:bottom w:val="none" w:sz="0" w:space="0" w:color="auto"/>
        <w:right w:val="none" w:sz="0" w:space="0" w:color="auto"/>
      </w:divBdr>
    </w:div>
    <w:div w:id="1305967246">
      <w:bodyDiv w:val="1"/>
      <w:marLeft w:val="0"/>
      <w:marRight w:val="0"/>
      <w:marTop w:val="0"/>
      <w:marBottom w:val="0"/>
      <w:divBdr>
        <w:top w:val="none" w:sz="0" w:space="0" w:color="auto"/>
        <w:left w:val="none" w:sz="0" w:space="0" w:color="auto"/>
        <w:bottom w:val="none" w:sz="0" w:space="0" w:color="auto"/>
        <w:right w:val="none" w:sz="0" w:space="0" w:color="auto"/>
      </w:divBdr>
    </w:div>
    <w:div w:id="1387335652">
      <w:bodyDiv w:val="1"/>
      <w:marLeft w:val="0"/>
      <w:marRight w:val="0"/>
      <w:marTop w:val="0"/>
      <w:marBottom w:val="0"/>
      <w:divBdr>
        <w:top w:val="none" w:sz="0" w:space="0" w:color="auto"/>
        <w:left w:val="none" w:sz="0" w:space="0" w:color="auto"/>
        <w:bottom w:val="none" w:sz="0" w:space="0" w:color="auto"/>
        <w:right w:val="none" w:sz="0" w:space="0" w:color="auto"/>
      </w:divBdr>
    </w:div>
    <w:div w:id="1630084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microsoft.com/en-us/topic/introducing-microsoft-phone-link-and-link-to-windows-2e4bb4c0-f99a-4464-92a8-5264c7c39734" TargetMode="External"/><Relationship Id="rId18" Type="http://schemas.openxmlformats.org/officeDocument/2006/relationships/footer" Target="footer1.xm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essages.google.com" TargetMode="External"/><Relationship Id="rId17" Type="http://schemas.openxmlformats.org/officeDocument/2006/relationships/header" Target="header1.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microsoft.com/office/2016/09/relationships/commentsIds" Target="commentsIds.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D02A0-9F12-4D79-8E01-0877447A5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lenovo</cp:lastModifiedBy>
  <cp:revision>4</cp:revision>
  <dcterms:created xsi:type="dcterms:W3CDTF">2022-11-16T03:56:00Z</dcterms:created>
  <dcterms:modified xsi:type="dcterms:W3CDTF">2022-11-16T05:13:00Z</dcterms:modified>
</cp:coreProperties>
</file>